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31FC6" w14:textId="77777777" w:rsidR="0008396E" w:rsidRDefault="0008396E" w:rsidP="0008396E">
      <w:r>
        <w:t>This review is a term</w:t>
      </w:r>
    </w:p>
    <w:p w14:paraId="02F6B0CC" w14:textId="77777777" w:rsidR="0008396E" w:rsidRDefault="0008396E" w:rsidP="0008396E">
      <w:r>
        <w:t xml:space="preserve">project for the Graduate Level Course </w:t>
      </w:r>
      <w:ins w:id="0" w:author="陈见聪" w:date="2016-09-26T16:37:00Z">
        <w:r>
          <w:t>--</w:t>
        </w:r>
      </w:ins>
      <w:del w:id="1" w:author="陈见聪" w:date="2016-09-26T16:37:00Z">
        <w:r w:rsidDel="0008396E">
          <w:delText>on</w:delText>
        </w:r>
      </w:del>
      <w:r>
        <w:t xml:space="preserve"> Statistical Modeling and</w:t>
      </w:r>
    </w:p>
    <w:p w14:paraId="4CE9289F" w14:textId="77777777" w:rsidR="0008396E" w:rsidRDefault="0008396E" w:rsidP="0008396E">
      <w:r>
        <w:t>Practices at University of California Berkeley. The authors are graduate</w:t>
      </w:r>
    </w:p>
    <w:p w14:paraId="27C8438B" w14:textId="77777777" w:rsidR="0008396E" w:rsidRDefault="0008396E" w:rsidP="0008396E">
      <w:r>
        <w:t>students from department of E</w:t>
      </w:r>
      <w:ins w:id="2" w:author="陈见聪" w:date="2016-09-26T16:37:00Z">
        <w:r>
          <w:t xml:space="preserve">lecrical engineering and </w:t>
        </w:r>
      </w:ins>
      <w:del w:id="3" w:author="陈见聪" w:date="2016-09-26T16:37:00Z">
        <w:r w:rsidDel="0008396E">
          <w:delText>E</w:delText>
        </w:r>
      </w:del>
      <w:r>
        <w:t>C</w:t>
      </w:r>
      <w:ins w:id="4" w:author="陈见聪" w:date="2016-09-26T16:37:00Z">
        <w:r>
          <w:t xml:space="preserve">omputer </w:t>
        </w:r>
      </w:ins>
      <w:r>
        <w:t>S</w:t>
      </w:r>
      <w:ins w:id="5" w:author="陈见聪" w:date="2016-09-26T16:37:00Z">
        <w:r>
          <w:t>cience</w:t>
        </w:r>
      </w:ins>
      <w:r>
        <w:t xml:space="preserve"> and Civil</w:t>
      </w:r>
      <w:ins w:id="6" w:author="陈见聪" w:date="2016-09-26T16:37:00Z">
        <w:r>
          <w:t xml:space="preserve"> </w:t>
        </w:r>
      </w:ins>
      <w:del w:id="7" w:author="陈见聪" w:date="2016-09-26T16:37:00Z">
        <w:r w:rsidDel="0008396E">
          <w:delText>\</w:delText>
        </w:r>
      </w:del>
      <w:r>
        <w:t>&amp;Environmental Engineering</w:t>
      </w:r>
    </w:p>
    <w:p w14:paraId="48D3E591" w14:textId="77777777" w:rsidR="0008396E" w:rsidRDefault="0008396E" w:rsidP="0008396E">
      <w:r>
        <w:t xml:space="preserve">and have restricted their attention to the methods and analysis </w:t>
      </w:r>
      <w:ins w:id="8" w:author="陈见聪" w:date="2016-09-26T16:37:00Z">
        <w:r>
          <w:t>conducted</w:t>
        </w:r>
      </w:ins>
      <w:del w:id="9" w:author="陈见聪" w:date="2016-09-26T16:37:00Z">
        <w:r w:rsidDel="0008396E">
          <w:delText>done</w:delText>
        </w:r>
      </w:del>
      <w:r>
        <w:t xml:space="preserve"> in</w:t>
      </w:r>
    </w:p>
    <w:p w14:paraId="041ABCC1" w14:textId="77777777" w:rsidR="0008396E" w:rsidRDefault="0008396E" w:rsidP="0008396E">
      <w:r>
        <w:t>the paper. The review is an attempt to reproduce the tests and results</w:t>
      </w:r>
    </w:p>
    <w:p w14:paraId="10C7D9C2" w14:textId="77777777" w:rsidR="0008396E" w:rsidRDefault="0008396E" w:rsidP="0008396E">
      <w:r>
        <w:t>presented in the paper, and discuss some other non-parametric tests and</w:t>
      </w:r>
    </w:p>
    <w:p w14:paraId="5DF9B04E" w14:textId="77777777" w:rsidR="0008396E" w:rsidRDefault="0008396E" w:rsidP="0008396E">
      <w:r>
        <w:t xml:space="preserve">results eg. Permutation tests, </w:t>
      </w:r>
      <w:ins w:id="10" w:author="陈见聪" w:date="2016-09-26T16:39:00Z">
        <w:r>
          <w:t>which</w:t>
        </w:r>
      </w:ins>
      <w:del w:id="11" w:author="陈见聪" w:date="2016-09-26T16:39:00Z">
        <w:r w:rsidDel="0008396E">
          <w:delText>that</w:delText>
        </w:r>
      </w:del>
      <w:r>
        <w:t xml:space="preserve"> can be seen as an alternative to</w:t>
      </w:r>
    </w:p>
    <w:p w14:paraId="4EED8F74" w14:textId="77777777" w:rsidR="0008396E" w:rsidRDefault="0008396E" w:rsidP="0008396E">
      <w:r>
        <w:t>making certain assumptions and finding surprises in the data. No attempt</w:t>
      </w:r>
    </w:p>
    <w:p w14:paraId="0AA53D4B" w14:textId="77777777" w:rsidR="0008396E" w:rsidRDefault="0008396E" w:rsidP="0008396E">
      <w:r>
        <w:t xml:space="preserve">has been made to </w:t>
      </w:r>
      <w:del w:id="12" w:author="陈见聪" w:date="2016-09-26T16:40:00Z">
        <w:r w:rsidDel="0008396E">
          <w:delText xml:space="preserve">look into </w:delText>
        </w:r>
      </w:del>
      <w:ins w:id="13" w:author="陈见聪" w:date="2016-09-26T16:40:00Z">
        <w:r>
          <w:t xml:space="preserve">investigate from </w:t>
        </w:r>
      </w:ins>
      <w:r>
        <w:t>the biological aspects and validity of</w:t>
      </w:r>
    </w:p>
    <w:p w14:paraId="002D2C29" w14:textId="77777777" w:rsidR="0061521B" w:rsidRDefault="0008396E" w:rsidP="0008396E">
      <w:r>
        <w:t xml:space="preserve">certain assumptions </w:t>
      </w:r>
      <w:del w:id="14" w:author="陈见聪" w:date="2016-09-26T16:40:00Z">
        <w:r w:rsidDel="0008396E">
          <w:delText>related to</w:delText>
        </w:r>
      </w:del>
      <w:ins w:id="15" w:author="陈见聪" w:date="2016-09-26T16:40:00Z">
        <w:r>
          <w:t>associated with</w:t>
        </w:r>
      </w:ins>
      <w:r>
        <w:t xml:space="preserve"> them. We did not search the literature for other methods for fraud detection. We do believe that permutation tests have promise, as demonstrated by calculations we present.</w:t>
      </w:r>
    </w:p>
    <w:p w14:paraId="6003C010" w14:textId="77777777" w:rsidR="0008396E" w:rsidRDefault="0008396E" w:rsidP="0008396E"/>
    <w:p w14:paraId="0AEC153C" w14:textId="77777777" w:rsidR="0008396E" w:rsidRDefault="0008396E" w:rsidP="0008396E">
      <w:r>
        <w:t>We review the paper in the spirit of promoting reproducibility of research and attempt</w:t>
      </w:r>
      <w:ins w:id="16" w:author="陈见聪" w:date="2016-09-26T16:41:00Z">
        <w:r>
          <w:t>ing</w:t>
        </w:r>
      </w:ins>
      <w:r>
        <w:t xml:space="preserve"> to replicate the authors' work. We also discuss other methods to identify anomalies, and present results based on our analysis using Permutation Tests. Permutation tests are consistent with the aim of the paper--providing simple tools to detect anomalies--and validate the results in the paper, </w:t>
      </w:r>
      <w:del w:id="17" w:author="陈见聪" w:date="2016-09-26T16:42:00Z">
        <w:r w:rsidDel="0008396E">
          <w:delText xml:space="preserve">leading </w:delText>
        </w:r>
      </w:del>
      <w:ins w:id="18" w:author="陈见聪" w:date="2016-09-26T16:42:00Z">
        <w:r>
          <w:t>which lead</w:t>
        </w:r>
        <w:r>
          <w:t xml:space="preserve"> </w:t>
        </w:r>
      </w:ins>
      <w:r>
        <w:t>to the same conclusions.</w:t>
      </w:r>
    </w:p>
    <w:p w14:paraId="1DF7647C" w14:textId="77777777" w:rsidR="0008396E" w:rsidRDefault="0008396E" w:rsidP="0008396E"/>
    <w:p w14:paraId="36D699AD" w14:textId="77777777" w:rsidR="0008396E" w:rsidRDefault="0008396E" w:rsidP="0008396E">
      <w:r>
        <w:t>We offer a minor suggestion: we would have found the paper easier to read if the sections and subsections had been numbered; reorganization of some of the material would have helped, too. Next, we discuss the problem set up considered by the authors, and make some</w:t>
      </w:r>
      <w:ins w:id="19" w:author="陈见聪" w:date="2016-09-26T16:44:00Z">
        <w:r w:rsidR="00FE32A4">
          <w:t xml:space="preserve"> </w:t>
        </w:r>
      </w:ins>
      <w:del w:id="20" w:author="陈见聪" w:date="2016-09-26T16:44:00Z">
        <w:r w:rsidDel="00FE32A4">
          <w:delText xml:space="preserve"> remarks</w:delText>
        </w:r>
      </w:del>
      <w:ins w:id="21" w:author="陈见聪" w:date="2016-09-26T16:44:00Z">
        <w:r w:rsidR="00FE32A4">
          <w:t>comments</w:t>
        </w:r>
      </w:ins>
      <w:r>
        <w:t xml:space="preserve"> on the methods used. In Section~\ref{reproducibility-of-results} we replicate</w:t>
      </w:r>
      <w:ins w:id="22" w:author="陈见聪" w:date="2016-09-26T16:44:00Z">
        <w:r w:rsidR="00FE32A4">
          <w:t xml:space="preserve"> the</w:t>
        </w:r>
      </w:ins>
      <w:r>
        <w:t xml:space="preserve"> authors' work and results to some extent. </w:t>
      </w:r>
    </w:p>
    <w:p w14:paraId="61D25744" w14:textId="77777777" w:rsidR="0008396E" w:rsidRDefault="0008396E" w:rsidP="0008396E">
      <w:r>
        <w:t>In Section~\ref{our-analysis}, TODO rewrite</w:t>
      </w:r>
      <w:ins w:id="23" w:author="陈见聪" w:date="2016-09-26T16:45:00Z">
        <w:r w:rsidR="00FE32A4">
          <w:t xml:space="preserve">(what is this) </w:t>
        </w:r>
      </w:ins>
      <w:r>
        <w:t>:we discuss</w:t>
      </w:r>
      <w:ins w:id="24" w:author="陈见聪" w:date="2016-09-26T16:46:00Z">
        <w:r w:rsidR="00FE32A4">
          <w:t xml:space="preserve"> and point out</w:t>
        </w:r>
      </w:ins>
      <w:r>
        <w:t xml:space="preserve"> some gaps as a reader</w:t>
      </w:r>
      <w:ins w:id="25" w:author="陈见聪" w:date="2016-09-26T16:46:00Z">
        <w:r w:rsidR="00FE32A4">
          <w:t xml:space="preserve"> </w:t>
        </w:r>
      </w:ins>
      <w:del w:id="26" w:author="陈见聪" w:date="2016-09-26T16:46:00Z">
        <w:r w:rsidDel="00FE32A4">
          <w:delText xml:space="preserve"> </w:delText>
        </w:r>
      </w:del>
      <w:r>
        <w:t xml:space="preserve">and attempt to take a step back and </w:t>
      </w:r>
      <w:del w:id="27" w:author="陈见聪" w:date="2016-09-26T16:46:00Z">
        <w:r w:rsidDel="00FE32A4">
          <w:delText xml:space="preserve">do </w:delText>
        </w:r>
      </w:del>
      <w:ins w:id="28" w:author="陈见聪" w:date="2016-09-26T16:46:00Z">
        <w:r w:rsidR="00FE32A4">
          <w:t>conduct additional</w:t>
        </w:r>
        <w:r w:rsidR="00FE32A4">
          <w:t xml:space="preserve"> </w:t>
        </w:r>
      </w:ins>
      <w:del w:id="29" w:author="陈见聪" w:date="2016-09-26T16:46:00Z">
        <w:r w:rsidDel="00FE32A4">
          <w:delText xml:space="preserve">some </w:delText>
        </w:r>
      </w:del>
      <w:r>
        <w:t>tests</w:t>
      </w:r>
      <w:ins w:id="30" w:author="陈见聪" w:date="2016-09-26T16:46:00Z">
        <w:r w:rsidR="00FE32A4">
          <w:t xml:space="preserve"> using </w:t>
        </w:r>
      </w:ins>
      <w:ins w:id="31" w:author="陈见聪" w:date="2016-09-26T16:47:00Z">
        <w:r w:rsidR="00FE32A4">
          <w:t>statistical</w:t>
        </w:r>
      </w:ins>
      <w:ins w:id="32" w:author="陈见聪" w:date="2016-09-26T16:46:00Z">
        <w:r w:rsidR="00FE32A4">
          <w:t xml:space="preserve"> </w:t>
        </w:r>
      </w:ins>
      <w:ins w:id="33" w:author="陈见聪" w:date="2016-09-26T16:47:00Z">
        <w:r w:rsidR="00FE32A4">
          <w:t>methods</w:t>
        </w:r>
      </w:ins>
      <w:del w:id="34" w:author="陈见聪" w:date="2016-09-26T16:46:00Z">
        <w:r w:rsidDel="00FE32A4">
          <w:delText>,</w:delText>
        </w:r>
      </w:del>
      <w:r>
        <w:t xml:space="preserve"> </w:t>
      </w:r>
      <w:del w:id="35" w:author="陈见聪" w:date="2016-09-26T16:47:00Z">
        <w:r w:rsidDel="00FE32A4">
          <w:delText xml:space="preserve">and point the gaps in the work and how to address them using statistical methods. </w:delText>
        </w:r>
      </w:del>
    </w:p>
    <w:p w14:paraId="5D6AA83D" w14:textId="77777777" w:rsidR="0008396E" w:rsidRDefault="0008396E" w:rsidP="0008396E">
      <w:r>
        <w:t>We conclude with some remarks in Section~\ref{conclusion}.</w:t>
      </w:r>
    </w:p>
    <w:p w14:paraId="5FC51283" w14:textId="77777777" w:rsidR="0008396E" w:rsidRDefault="0008396E" w:rsidP="0008396E"/>
    <w:p w14:paraId="26640A14" w14:textId="77777777" w:rsidR="0008396E" w:rsidRDefault="0008396E" w:rsidP="0008396E">
      <w:r>
        <w:t>The paper begins by voicing a growing concern towards</w:t>
      </w:r>
      <w:ins w:id="36" w:author="陈见聪" w:date="2016-09-26T16:48:00Z">
        <w:r w:rsidR="00FE32A4">
          <w:t xml:space="preserve"> the topic</w:t>
        </w:r>
      </w:ins>
      <w:r>
        <w:t xml:space="preserve"> ``Scientific fraud</w:t>
      </w:r>
    </w:p>
    <w:p w14:paraId="66E3569D" w14:textId="77777777" w:rsidR="0008396E" w:rsidRDefault="0008396E" w:rsidP="0008396E">
      <w:r>
        <w:t>and Plagiarism'' in the scientific community and is successful in</w:t>
      </w:r>
    </w:p>
    <w:p w14:paraId="3A7EAB76" w14:textId="77777777" w:rsidR="0008396E" w:rsidRDefault="0008396E" w:rsidP="0008396E">
      <w:del w:id="37" w:author="陈见聪" w:date="2016-09-26T16:49:00Z">
        <w:r w:rsidDel="00FE32A4">
          <w:delText xml:space="preserve">sending </w:delText>
        </w:r>
      </w:del>
      <w:ins w:id="38" w:author="陈见聪" w:date="2016-09-26T16:49:00Z">
        <w:r w:rsidR="00FE32A4">
          <w:t>advocating</w:t>
        </w:r>
        <w:r w:rsidR="00FE32A4">
          <w:t xml:space="preserve"> </w:t>
        </w:r>
      </w:ins>
      <w:r>
        <w:t xml:space="preserve">a strong message. The authors present some statistical figures and </w:t>
      </w:r>
      <w:del w:id="39" w:author="陈见聪" w:date="2016-09-26T16:49:00Z">
        <w:r w:rsidDel="00FE32A4">
          <w:delText xml:space="preserve">point </w:delText>
        </w:r>
      </w:del>
      <w:ins w:id="40" w:author="陈见聪" w:date="2016-09-26T16:49:00Z">
        <w:r w:rsidR="00FE32A4">
          <w:t>illustrate</w:t>
        </w:r>
      </w:ins>
      <w:ins w:id="41" w:author="陈见聪" w:date="2016-09-26T16:48:00Z">
        <w:r w:rsidR="00FE32A4">
          <w:t xml:space="preserve"> </w:t>
        </w:r>
      </w:ins>
      <w:r>
        <w:t xml:space="preserve">the existence of easy statistical tools to detect fabricated data and ignorance </w:t>
      </w:r>
      <w:del w:id="42" w:author="陈见聪" w:date="2016-09-26T16:49:00Z">
        <w:r w:rsidDel="00FE32A4">
          <w:delText xml:space="preserve">about </w:delText>
        </w:r>
      </w:del>
      <w:ins w:id="43" w:author="陈见聪" w:date="2016-09-26T16:49:00Z">
        <w:r w:rsidR="00FE32A4">
          <w:t>related to</w:t>
        </w:r>
        <w:r w:rsidR="00FE32A4">
          <w:t xml:space="preserve"> </w:t>
        </w:r>
      </w:ins>
      <w:r>
        <w:t xml:space="preserve">the tools. </w:t>
      </w:r>
    </w:p>
    <w:p w14:paraId="2884B352" w14:textId="77777777" w:rsidR="0008396E" w:rsidRDefault="0008396E" w:rsidP="0008396E"/>
    <w:p w14:paraId="05E02862" w14:textId="77777777" w:rsidR="0008396E" w:rsidRDefault="0008396E" w:rsidP="0008396E">
      <w:r>
        <w:t xml:space="preserve">The authors examine </w:t>
      </w:r>
      <w:ins w:id="44" w:author="陈见聪" w:date="2016-09-26T16:49:00Z">
        <w:r w:rsidR="00FE32A4">
          <w:t xml:space="preserve">the </w:t>
        </w:r>
      </w:ins>
      <w:r>
        <w:t xml:space="preserve">patterns in radio-biological data. They find that data reported by one of 10 researchers, the "RTS," is suspicious. </w:t>
      </w:r>
    </w:p>
    <w:p w14:paraId="0379F80B" w14:textId="77777777" w:rsidR="0008396E" w:rsidRDefault="0008396E" w:rsidP="0008396E">
      <w:r>
        <w:t>They perform three different</w:t>
      </w:r>
    </w:p>
    <w:p w14:paraId="792D7990" w14:textId="77777777" w:rsidR="0008396E" w:rsidRDefault="0008396E" w:rsidP="0008396E">
      <w:r>
        <w:t>tests to validate their suspicion and also validate their tests and</w:t>
      </w:r>
    </w:p>
    <w:p w14:paraId="609D72A9" w14:textId="77777777" w:rsidR="0008396E" w:rsidRDefault="0008396E" w:rsidP="0008396E">
      <w:r>
        <w:t xml:space="preserve">assumptions by looking at </w:t>
      </w:r>
      <w:ins w:id="45" w:author="陈见聪" w:date="2016-09-26T16:49:00Z">
        <w:r w:rsidR="00FE32A4">
          <w:t>other</w:t>
        </w:r>
      </w:ins>
      <w:del w:id="46" w:author="陈见聪" w:date="2016-09-26T16:49:00Z">
        <w:r w:rsidDel="00FE32A4">
          <w:delText>the</w:delText>
        </w:r>
      </w:del>
      <w:r>
        <w:t xml:space="preserve"> data obtained from three other sources.</w:t>
      </w:r>
    </w:p>
    <w:p w14:paraId="1344A639" w14:textId="77777777" w:rsidR="0008396E" w:rsidRDefault="0008396E" w:rsidP="0008396E"/>
    <w:p w14:paraId="4BA9909A" w14:textId="77777777" w:rsidR="0008396E" w:rsidRDefault="0008396E" w:rsidP="0008396E">
      <w:r>
        <w:t xml:space="preserve">Each researcher made two types of triplicate measurements - colony counts and Coulter counts.  </w:t>
      </w:r>
    </w:p>
    <w:p w14:paraId="431D511E" w14:textId="77777777" w:rsidR="0008396E" w:rsidRDefault="0008396E" w:rsidP="0008396E">
      <w:r>
        <w:lastRenderedPageBreak/>
        <w:t xml:space="preserve">The authors suspect that the RTS fabricated data triples to get the mean s/he desired in each triple by setting one observation equal to the desired mean and the other </w:t>
      </w:r>
      <w:del w:id="47" w:author="陈见聪" w:date="2016-09-26T16:51:00Z">
        <w:r w:rsidDel="00FE32A4">
          <w:delText>two equal distances above and below that value</w:delText>
        </w:r>
      </w:del>
      <w:ins w:id="48" w:author="陈见聪" w:date="2016-09-26T16:51:00Z">
        <w:r w:rsidR="00FE32A4">
          <w:t>neighboring the desired mean</w:t>
        </w:r>
      </w:ins>
      <w:del w:id="49" w:author="陈见聪" w:date="2016-09-26T16:51:00Z">
        <w:r w:rsidDel="00FE32A4">
          <w:delText>. This</w:delText>
        </w:r>
      </w:del>
      <w:ins w:id="50" w:author="陈见聪" w:date="2016-09-26T16:51:00Z">
        <w:r w:rsidR="00FE32A4">
          <w:t>, which</w:t>
        </w:r>
      </w:ins>
      <w:r>
        <w:t xml:space="preserve"> would result in triples</w:t>
      </w:r>
      <w:del w:id="51" w:author="陈见聪" w:date="2016-09-26T16:51:00Z">
        <w:r w:rsidDel="00FE32A4">
          <w:delText xml:space="preserve"> that</w:delText>
        </w:r>
      </w:del>
      <w:r>
        <w:t xml:space="preserve"> contain</w:t>
      </w:r>
      <w:ins w:id="52" w:author="陈见聪" w:date="2016-09-26T16:51:00Z">
        <w:r w:rsidR="00FE32A4">
          <w:t>ing</w:t>
        </w:r>
      </w:ins>
      <w:r>
        <w:t xml:space="preserve"> the (rounded) mean as one of the values.</w:t>
      </w:r>
    </w:p>
    <w:p w14:paraId="56BDB853" w14:textId="77777777" w:rsidR="0008396E" w:rsidRDefault="0008396E" w:rsidP="0008396E"/>
    <w:p w14:paraId="47552C7B" w14:textId="77777777" w:rsidR="0008396E" w:rsidRDefault="0008396E" w:rsidP="0008396E">
      <w:r>
        <w:t xml:space="preserve">The methodological contribution of the paper is “bounds and estimates for the probability that a given set of n such triplicates contains k or more triples which contain their own mean” when each of the $n$ triples is independent and identically distributed (IID) Poisson, and triples are independent </w:t>
      </w:r>
      <w:ins w:id="53" w:author="陈见聪" w:date="2016-09-26T16:52:00Z">
        <w:r w:rsidR="00FE32A4">
          <w:t>from</w:t>
        </w:r>
      </w:ins>
      <w:del w:id="54" w:author="陈见聪" w:date="2016-09-26T16:52:00Z">
        <w:r w:rsidDel="00FE32A4">
          <w:delText>of</w:delText>
        </w:r>
      </w:del>
      <w:r>
        <w:t xml:space="preserve"> each other. (Different triples may have different Poisson rates.)</w:t>
      </w:r>
    </w:p>
    <w:p w14:paraId="29984CD7" w14:textId="77777777" w:rsidR="0008396E" w:rsidRDefault="0008396E" w:rsidP="0008396E">
      <w:r>
        <w:t xml:space="preserve">For this Poisson model, </w:t>
      </w:r>
      <w:del w:id="55" w:author="陈见聪" w:date="2016-09-26T16:53:00Z">
        <w:r w:rsidDel="00FE32A4">
          <w:delText>the chance</w:delText>
        </w:r>
      </w:del>
      <w:ins w:id="56" w:author="陈见聪" w:date="2016-09-26T16:53:00Z">
        <w:r w:rsidR="00FE32A4">
          <w:t>chances</w:t>
        </w:r>
      </w:ins>
      <w:r>
        <w:t xml:space="preserve"> that the RTS's data would contain </w:t>
      </w:r>
      <w:del w:id="57" w:author="陈见聪" w:date="2016-09-26T16:53:00Z">
        <w:r w:rsidDel="00FE32A4">
          <w:delText>so many</w:delText>
        </w:r>
      </w:del>
      <w:r>
        <w:t xml:space="preserve"> triples that include their </w:t>
      </w:r>
      <w:ins w:id="58" w:author="陈见聪" w:date="2016-09-26T16:53:00Z">
        <w:r w:rsidR="008D75E0">
          <w:t xml:space="preserve">(rounded) </w:t>
        </w:r>
      </w:ins>
      <w:r>
        <w:t xml:space="preserve">mean </w:t>
      </w:r>
      <w:ins w:id="59" w:author="陈见聪" w:date="2016-09-26T16:53:00Z">
        <w:r w:rsidR="008D75E0">
          <w:t>should be</w:t>
        </w:r>
      </w:ins>
      <w:del w:id="60" w:author="陈见聪" w:date="2016-09-26T16:53:00Z">
        <w:r w:rsidDel="008D75E0">
          <w:delText>is</w:delText>
        </w:r>
      </w:del>
      <w:r>
        <w:t xml:space="preserve"> astronomically low.</w:t>
      </w:r>
    </w:p>
    <w:p w14:paraId="52C8ABFF" w14:textId="77777777" w:rsidR="0008396E" w:rsidRDefault="0008396E" w:rsidP="0008396E">
      <w:r>
        <w:t xml:space="preserve">They also apply more common tests for anomalous data, based on statistics such as the frequency of the terminal digit and the frequency </w:t>
      </w:r>
      <w:ins w:id="61" w:author="陈见聪" w:date="2016-09-26T16:54:00Z">
        <w:r w:rsidR="008D75E0">
          <w:t>of</w:t>
        </w:r>
      </w:ins>
      <w:del w:id="62" w:author="陈见聪" w:date="2016-09-26T16:54:00Z">
        <w:r w:rsidDel="008D75E0">
          <w:delText>with</w:delText>
        </w:r>
      </w:del>
      <w:r>
        <w:t xml:space="preserve"> which the last two digits are equal.</w:t>
      </w:r>
    </w:p>
    <w:p w14:paraId="777B31F2" w14:textId="77777777" w:rsidR="0008396E" w:rsidRDefault="0008396E" w:rsidP="0008396E"/>
    <w:p w14:paraId="4C3808B9" w14:textId="77777777" w:rsidR="0008396E" w:rsidRDefault="0008396E" w:rsidP="0008396E">
      <w:r>
        <w:t>However, some of the questions that were slightly untouched upon are discussed below:</w:t>
      </w:r>
    </w:p>
    <w:p w14:paraId="1CB38C22" w14:textId="77777777" w:rsidR="0008396E" w:rsidRDefault="0008396E" w:rsidP="0008396E"/>
    <w:p w14:paraId="2F13AF8C" w14:textId="77777777" w:rsidR="0008396E" w:rsidRDefault="0008396E" w:rsidP="0008396E">
      <w:r>
        <w:t>The authors write, “Having observed what appeared to us to be an unusual frequency of triples in RTS data containing a value close to their mean, we used R to calculate the mid-ratios for all of the colony data triples that were available to us.” This suggests that the same data</w:t>
      </w:r>
      <w:ins w:id="63" w:author="陈见聪" w:date="2016-09-26T16:56:00Z">
        <w:r w:rsidR="008D75E0">
          <w:t xml:space="preserve"> </w:t>
        </w:r>
      </w:ins>
      <w:del w:id="64" w:author="陈见聪" w:date="2016-09-26T16:56:00Z">
        <w:r w:rsidDel="008D75E0">
          <w:delText>--</w:delText>
        </w:r>
      </w:del>
      <w:r>
        <w:t>and the same feature of the data</w:t>
      </w:r>
      <w:del w:id="65" w:author="陈见聪" w:date="2016-09-26T16:54:00Z">
        <w:r w:rsidDel="008D75E0">
          <w:delText>--</w:delText>
        </w:r>
      </w:del>
      <w:ins w:id="66" w:author="陈见聪" w:date="2016-09-26T16:57:00Z">
        <w:r w:rsidR="008D75E0">
          <w:t xml:space="preserve">, </w:t>
        </w:r>
      </w:ins>
      <w:ins w:id="67" w:author="陈见聪" w:date="2016-09-26T16:54:00Z">
        <w:r w:rsidR="008D75E0">
          <w:t>which</w:t>
        </w:r>
      </w:ins>
      <w:del w:id="68" w:author="陈见聪" w:date="2016-09-26T16:54:00Z">
        <w:r w:rsidDel="008D75E0">
          <w:delText>that</w:delText>
        </w:r>
      </w:del>
      <w:r>
        <w:t xml:space="preserve"> raised the</w:t>
      </w:r>
      <w:del w:id="69" w:author="陈见聪" w:date="2016-09-26T16:54:00Z">
        <w:r w:rsidDel="008D75E0">
          <w:delText>ir</w:delText>
        </w:r>
      </w:del>
      <w:r>
        <w:t xml:space="preserve"> suspicions about the RTS</w:t>
      </w:r>
      <w:ins w:id="70" w:author="陈见聪" w:date="2016-09-26T16:56:00Z">
        <w:r w:rsidR="008D75E0">
          <w:t xml:space="preserve">, </w:t>
        </w:r>
      </w:ins>
      <w:r>
        <w:t xml:space="preserve"> was </w:t>
      </w:r>
      <w:del w:id="71" w:author="陈见聪" w:date="2016-09-26T16:57:00Z">
        <w:r w:rsidDel="008D75E0">
          <w:delText xml:space="preserve">the data </w:delText>
        </w:r>
      </w:del>
      <w:r>
        <w:t xml:space="preserve">used </w:t>
      </w:r>
      <w:ins w:id="72" w:author="陈见聪" w:date="2016-09-26T16:56:00Z">
        <w:r w:rsidR="008D75E0">
          <w:t>to</w:t>
        </w:r>
      </w:ins>
      <w:del w:id="73" w:author="陈见聪" w:date="2016-09-26T16:56:00Z">
        <w:r w:rsidDel="008D75E0">
          <w:delText>to</w:delText>
        </w:r>
      </w:del>
      <w:r>
        <w:t xml:space="preserve"> test whether the RTS's data were anomalous </w:t>
      </w:r>
      <w:del w:id="74" w:author="陈见聪" w:date="2016-09-26T16:57:00Z">
        <w:r w:rsidDel="008D75E0">
          <w:delText>on the basis of that</w:delText>
        </w:r>
      </w:del>
      <w:ins w:id="75" w:author="陈见聪" w:date="2016-09-26T16:57:00Z">
        <w:r w:rsidR="008D75E0">
          <w:t>based on the</w:t>
        </w:r>
      </w:ins>
      <w:r>
        <w:t xml:space="preserve"> feature. If so, </w:t>
      </w:r>
      <w:del w:id="76" w:author="陈见聪" w:date="2016-09-26T16:57:00Z">
        <w:r w:rsidDel="008D75E0">
          <w:delText>then</w:delText>
        </w:r>
      </w:del>
      <w:r>
        <w:t xml:space="preserve"> the nominal p-values are likely to be misleadingly small.</w:t>
      </w:r>
    </w:p>
    <w:p w14:paraId="2142545E" w14:textId="77777777" w:rsidR="0008396E" w:rsidRDefault="0008396E" w:rsidP="0008396E">
      <w:r>
        <w:t>\item</w:t>
      </w:r>
    </w:p>
    <w:p w14:paraId="08AB7112" w14:textId="77777777" w:rsidR="0008396E" w:rsidRDefault="0008396E" w:rsidP="0008396E">
      <w:r>
        <w:t xml:space="preserve">  Most of the tests compare the RTS data to what would be expected for a model of the observations, then </w:t>
      </w:r>
      <w:ins w:id="77" w:author="陈见聪" w:date="2016-09-26T16:58:00Z">
        <w:r w:rsidR="008D75E0">
          <w:t xml:space="preserve">the authors </w:t>
        </w:r>
      </w:ins>
      <w:r>
        <w:t xml:space="preserve">validate the test by comparing data pooled </w:t>
      </w:r>
      <w:ins w:id="78" w:author="陈见聪" w:date="2016-09-26T16:58:00Z">
        <w:r w:rsidR="008D75E0">
          <w:t>from</w:t>
        </w:r>
      </w:ins>
      <w:del w:id="79" w:author="陈见聪" w:date="2016-09-26T16:58:00Z">
        <w:r w:rsidDel="008D75E0">
          <w:delText>for</w:delText>
        </w:r>
      </w:del>
      <w:r>
        <w:t xml:space="preserve"> </w:t>
      </w:r>
      <w:del w:id="80" w:author="陈见聪" w:date="2016-09-26T16:58:00Z">
        <w:r w:rsidDel="008D75E0">
          <w:delText>the</w:delText>
        </w:r>
      </w:del>
      <w:r>
        <w:t xml:space="preserve"> other researchers to the model. Pooling the data in this way may hide anomalies in</w:t>
      </w:r>
      <w:del w:id="81" w:author="陈见聪" w:date="2016-09-26T16:58:00Z">
        <w:r w:rsidDel="008D75E0">
          <w:delText xml:space="preserve"> the</w:delText>
        </w:r>
      </w:del>
      <w:r>
        <w:t xml:space="preserve"> other researchers' data. Permutation tests allow the data for the RTS to be compared to the data </w:t>
      </w:r>
      <w:ins w:id="82" w:author="陈见聪" w:date="2016-09-26T16:59:00Z">
        <w:r w:rsidR="008D75E0">
          <w:t>from</w:t>
        </w:r>
      </w:ins>
      <w:del w:id="83" w:author="陈见聪" w:date="2016-09-26T16:59:00Z">
        <w:r w:rsidDel="008D75E0">
          <w:delText>for</w:delText>
        </w:r>
      </w:del>
      <w:r>
        <w:t xml:space="preserve"> </w:t>
      </w:r>
      <w:del w:id="84" w:author="陈见聪" w:date="2016-09-26T16:59:00Z">
        <w:r w:rsidDel="008D75E0">
          <w:delText>the</w:delText>
        </w:r>
      </w:del>
      <w:r>
        <w:t xml:space="preserve"> other researchers (and to compare each researcher's data with </w:t>
      </w:r>
      <w:ins w:id="85" w:author="陈见聪" w:date="2016-09-26T16:59:00Z">
        <w:r w:rsidR="008D75E0">
          <w:t xml:space="preserve">those </w:t>
        </w:r>
      </w:ins>
      <w:del w:id="86" w:author="陈见聪" w:date="2016-09-26T16:59:00Z">
        <w:r w:rsidDel="008D75E0">
          <w:delText xml:space="preserve">that </w:delText>
        </w:r>
      </w:del>
      <w:ins w:id="87" w:author="陈见聪" w:date="2016-09-26T16:59:00Z">
        <w:r w:rsidR="008D75E0">
          <w:t>from</w:t>
        </w:r>
      </w:ins>
      <w:del w:id="88" w:author="陈见聪" w:date="2016-09-26T16:59:00Z">
        <w:r w:rsidDel="008D75E0">
          <w:delText>of</w:delText>
        </w:r>
      </w:del>
      <w:r>
        <w:t xml:space="preserve"> the group) without positing a model for how the data w</w:t>
      </w:r>
      <w:ins w:id="89" w:author="陈见聪" w:date="2016-09-26T16:59:00Z">
        <w:r w:rsidR="008D75E0">
          <w:t>as</w:t>
        </w:r>
      </w:ins>
      <w:del w:id="90" w:author="陈见聪" w:date="2016-09-26T16:59:00Z">
        <w:r w:rsidDel="008D75E0">
          <w:delText>ere</w:delText>
        </w:r>
      </w:del>
      <w:r>
        <w:t xml:space="preserve"> generated. On the other hand, the </w:t>
      </w:r>
      <w:ins w:id="91" w:author="陈见聪" w:date="2016-09-26T17:00:00Z">
        <w:r w:rsidR="008D75E0">
          <w:t xml:space="preserve">majority </w:t>
        </w:r>
      </w:ins>
      <w:del w:id="92" w:author="陈见聪" w:date="2016-09-26T17:00:00Z">
        <w:r w:rsidDel="008D75E0">
          <w:delText>bul</w:delText>
        </w:r>
      </w:del>
      <w:del w:id="93" w:author="陈见聪" w:date="2016-09-26T16:59:00Z">
        <w:r w:rsidDel="008D75E0">
          <w:delText xml:space="preserve">k </w:delText>
        </w:r>
      </w:del>
      <w:r>
        <w:t xml:space="preserve">of the data available are </w:t>
      </w:r>
      <w:ins w:id="94" w:author="陈见聪" w:date="2016-09-26T17:00:00Z">
        <w:r w:rsidR="008D75E0">
          <w:t>from</w:t>
        </w:r>
      </w:ins>
      <w:del w:id="95" w:author="陈见聪" w:date="2016-09-26T17:00:00Z">
        <w:r w:rsidDel="008D75E0">
          <w:delText>for</w:delText>
        </w:r>
      </w:del>
      <w:r>
        <w:t xml:space="preserve"> the RTS, so </w:t>
      </w:r>
      <w:ins w:id="96" w:author="陈见聪" w:date="2016-09-26T17:00:00Z">
        <w:r w:rsidR="008D75E0">
          <w:t xml:space="preserve">as </w:t>
        </w:r>
      </w:ins>
      <w:r>
        <w:t>to reject the hypothesis that another researcher's data looks like a random sample from the pooled data--if it includes the RTS's data--primarily shows that that researcher's data is not like that of the RTS, not that they are suspicious</w:t>
      </w:r>
      <w:ins w:id="97" w:author="陈见聪" w:date="2016-09-26T17:00:00Z">
        <w:r w:rsidR="008D75E0">
          <w:t xml:space="preserve"> (this Is too complicated, better if we spilt this long sentence to 2-3 shorter ones)</w:t>
        </w:r>
      </w:ins>
      <w:r>
        <w:t>. See section~\ref{our-analysis} of this review for more discussion.</w:t>
      </w:r>
    </w:p>
    <w:p w14:paraId="341D67A0" w14:textId="77777777" w:rsidR="0008396E" w:rsidRDefault="0008396E" w:rsidP="0008396E">
      <w:r>
        <w:t>\end{itemize}</w:t>
      </w:r>
    </w:p>
    <w:p w14:paraId="671D45C8" w14:textId="77777777" w:rsidR="0008396E" w:rsidRDefault="0008396E" w:rsidP="0008396E"/>
    <w:p w14:paraId="690AEFA2" w14:textId="77777777" w:rsidR="0008396E" w:rsidRDefault="0008396E" w:rsidP="0008396E"/>
    <w:p w14:paraId="6397FBDB" w14:textId="77777777" w:rsidR="0008396E" w:rsidRDefault="0008396E" w:rsidP="0008396E">
      <w:r>
        <w:t xml:space="preserve">This section discusses our attempts to replicate the analyses in the paper. </w:t>
      </w:r>
    </w:p>
    <w:p w14:paraId="58A5F0E0" w14:textId="77777777" w:rsidR="0008396E" w:rsidRDefault="0008396E" w:rsidP="0008396E">
      <w:r>
        <w:t xml:space="preserve">After </w:t>
      </w:r>
      <w:ins w:id="98" w:author="陈见聪" w:date="2016-09-26T17:01:00Z">
        <w:r w:rsidR="008D75E0">
          <w:t>several</w:t>
        </w:r>
      </w:ins>
      <w:del w:id="99" w:author="陈见聪" w:date="2016-09-26T17:01:00Z">
        <w:r w:rsidDel="008D75E0">
          <w:delText>some</w:delText>
        </w:r>
      </w:del>
      <w:r>
        <w:t xml:space="preserve"> trial</w:t>
      </w:r>
      <w:ins w:id="100" w:author="陈见聪" w:date="2016-09-26T17:01:00Z">
        <w:r w:rsidR="008D75E0">
          <w:t>s</w:t>
        </w:r>
      </w:ins>
      <w:r>
        <w:t xml:space="preserve"> and error</w:t>
      </w:r>
      <w:ins w:id="101" w:author="陈见聪" w:date="2016-09-26T17:01:00Z">
        <w:r w:rsidR="008D75E0">
          <w:t>s</w:t>
        </w:r>
      </w:ins>
      <w:r>
        <w:t xml:space="preserve"> and fine tuning we were able to replicate most of</w:t>
      </w:r>
    </w:p>
    <w:p w14:paraId="7116A5ED" w14:textId="77777777" w:rsidR="0008396E" w:rsidRDefault="0008396E" w:rsidP="0008396E">
      <w:r>
        <w:t>their results, obtaining similar results in the other cases. All our</w:t>
      </w:r>
    </w:p>
    <w:p w14:paraId="0CE86C2A" w14:textId="77777777" w:rsidR="0008396E" w:rsidRDefault="0008396E" w:rsidP="0008396E">
      <w:r>
        <w:t>results and code are available at \hyperlink{https://github.com/ianno/stat215a_project1}{github}[github.com/ianno/stat215a\_project1]. We first discuss specifics about the replication and then comment about the tests and methods involved.</w:t>
      </w:r>
    </w:p>
    <w:p w14:paraId="4B8A2C7F" w14:textId="77777777" w:rsidR="0008396E" w:rsidRDefault="0008396E" w:rsidP="0008396E"/>
    <w:p w14:paraId="0ED9E88B" w14:textId="77777777" w:rsidR="0008396E" w:rsidRDefault="0008396E" w:rsidP="0008396E"/>
    <w:p w14:paraId="58BADF42" w14:textId="77777777" w:rsidR="0008396E" w:rsidRDefault="0008396E" w:rsidP="0008396E">
      <w:r>
        <w:t xml:space="preserve">    \subsection{Mid-Ratio Analysis}\label{mid-ratio-analysis}</w:t>
      </w:r>
    </w:p>
    <w:p w14:paraId="1413BAC0" w14:textId="77777777" w:rsidR="0008396E" w:rsidRDefault="0008396E" w:rsidP="0008396E"/>
    <w:p w14:paraId="53F00E12" w14:textId="77777777" w:rsidR="0008396E" w:rsidDel="008D75E0" w:rsidRDefault="0008396E" w:rsidP="008D75E0">
      <w:pPr>
        <w:rPr>
          <w:del w:id="102" w:author="陈见聪" w:date="2016-09-26T17:02:00Z"/>
        </w:rPr>
        <w:pPrChange w:id="103" w:author="陈见聪" w:date="2016-09-26T17:02:00Z">
          <w:pPr/>
        </w:pPrChange>
      </w:pPr>
      <w:r>
        <w:t>The authors first consider the mid-ratio, which is defined</w:t>
      </w:r>
      <w:ins w:id="104" w:author="陈见聪" w:date="2016-09-26T17:01:00Z">
        <w:r w:rsidR="008D75E0">
          <w:t xml:space="preserve"> as (abc) </w:t>
        </w:r>
      </w:ins>
      <w:r>
        <w:t xml:space="preserve"> for a</w:t>
      </w:r>
      <w:del w:id="105" w:author="陈见聪" w:date="2016-09-26T17:02:00Z">
        <w:r w:rsidDel="008D75E0">
          <w:delText xml:space="preserve"> triplet \((a, b, c), a&lt;b&lt;c\) as</w:delText>
        </w:r>
      </w:del>
    </w:p>
    <w:p w14:paraId="3B58BCD4" w14:textId="77777777" w:rsidR="0008396E" w:rsidRDefault="0008396E" w:rsidP="008D75E0">
      <w:del w:id="106" w:author="陈见聪" w:date="2016-09-26T17:02:00Z">
        <w:r w:rsidDel="008D75E0">
          <w:delText>\(\frac{b-a}{c-a}\)</w:delText>
        </w:r>
      </w:del>
      <w:r>
        <w:t>, and show that the histogram of RTS concentrates</w:t>
      </w:r>
    </w:p>
    <w:p w14:paraId="5650E742" w14:textId="77777777" w:rsidR="0008396E" w:rsidRDefault="0008396E" w:rsidP="0008396E">
      <w:r>
        <w:t xml:space="preserve">abnormally </w:t>
      </w:r>
      <w:ins w:id="107" w:author="陈见聪" w:date="2016-09-26T17:02:00Z">
        <w:r w:rsidR="008D75E0">
          <w:t>within the</w:t>
        </w:r>
      </w:ins>
      <w:del w:id="108" w:author="陈见聪" w:date="2016-09-26T17:02:00Z">
        <w:r w:rsidDel="008D75E0">
          <w:delText>around</w:delText>
        </w:r>
      </w:del>
      <w:r>
        <w:t xml:space="preserve"> \(0.4-0.6\) range, compared to </w:t>
      </w:r>
      <w:ins w:id="109" w:author="陈见聪" w:date="2016-09-26T17:02:00Z">
        <w:r w:rsidR="008D75E0">
          <w:t>any</w:t>
        </w:r>
      </w:ins>
      <w:del w:id="110" w:author="陈见聪" w:date="2016-09-26T17:02:00Z">
        <w:r w:rsidDel="008D75E0">
          <w:delText>every</w:delText>
        </w:r>
      </w:del>
      <w:r>
        <w:t>one else</w:t>
      </w:r>
      <w:ins w:id="111" w:author="陈见聪" w:date="2016-09-26T17:02:00Z">
        <w:r w:rsidR="008D75E0">
          <w:t>’s</w:t>
        </w:r>
      </w:ins>
      <w:r>
        <w:t xml:space="preserve"> put</w:t>
      </w:r>
    </w:p>
    <w:p w14:paraId="78C4AB6F" w14:textId="77777777" w:rsidR="0008396E" w:rsidRDefault="0008396E" w:rsidP="0008396E">
      <w:r>
        <w:t>together. We tried to reproduce the histogram in python using the</w:t>
      </w:r>
    </w:p>
    <w:p w14:paraId="2BF1C713" w14:textId="77777777" w:rsidR="0008396E" w:rsidRDefault="0008396E" w:rsidP="0008396E">
      <w:r>
        <w:t>numpy's histogram plots (and in an early test also using Matlab) and it</w:t>
      </w:r>
    </w:p>
    <w:p w14:paraId="756EE037" w14:textId="77777777" w:rsidR="0008396E" w:rsidRDefault="0008396E" w:rsidP="0008396E">
      <w:r>
        <w:t xml:space="preserve">looked </w:t>
      </w:r>
      <w:ins w:id="112" w:author="陈见聪" w:date="2016-09-26T17:02:00Z">
        <w:r w:rsidR="008D75E0">
          <w:t>quite</w:t>
        </w:r>
      </w:ins>
      <w:del w:id="113" w:author="陈见聪" w:date="2016-09-26T17:02:00Z">
        <w:r w:rsidDel="008D75E0">
          <w:delText>very</w:delText>
        </w:r>
      </w:del>
      <w:r>
        <w:t xml:space="preserve"> different. Then, we tweaked the histogram to include the</w:t>
      </w:r>
    </w:p>
    <w:p w14:paraId="399CA6A6" w14:textId="77777777" w:rsidR="0008396E" w:rsidRDefault="0008396E" w:rsidP="0008396E">
      <w:r>
        <w:t xml:space="preserve">right edge of the bins </w:t>
      </w:r>
      <w:del w:id="114" w:author="陈见聪" w:date="2016-09-26T17:03:00Z">
        <w:r w:rsidDel="008D75E0">
          <w:delText>and i</w:delText>
        </w:r>
      </w:del>
      <w:ins w:id="115" w:author="陈见聪" w:date="2016-09-26T17:03:00Z">
        <w:r w:rsidR="008D75E0">
          <w:t>, which</w:t>
        </w:r>
      </w:ins>
      <w:del w:id="116" w:author="陈见聪" w:date="2016-09-26T17:03:00Z">
        <w:r w:rsidDel="008D75E0">
          <w:delText>t</w:delText>
        </w:r>
      </w:del>
      <w:r>
        <w:t xml:space="preserve"> looked </w:t>
      </w:r>
      <w:ins w:id="117" w:author="陈见聪" w:date="2016-09-26T17:03:00Z">
        <w:r w:rsidR="008D75E0">
          <w:t>more</w:t>
        </w:r>
      </w:ins>
      <w:del w:id="118" w:author="陈见聪" w:date="2016-09-26T17:03:00Z">
        <w:r w:rsidDel="008D75E0">
          <w:delText>very</w:delText>
        </w:r>
      </w:del>
      <w:r>
        <w:t xml:space="preserve"> similar to the Figure(1) of</w:t>
      </w:r>
    </w:p>
    <w:p w14:paraId="49B21422" w14:textId="77777777" w:rsidR="0008396E" w:rsidRDefault="0008396E" w:rsidP="0008396E">
      <w:r>
        <w:t>the paper. But the histogram still had differences, for instance, the</w:t>
      </w:r>
    </w:p>
    <w:p w14:paraId="4FBB306C" w14:textId="77777777" w:rsidR="0008396E" w:rsidRDefault="0008396E" w:rsidP="0008396E">
      <w:r>
        <w:t>authors get very close to 50\% chance of obtaining a mid-ratio of</w:t>
      </w:r>
    </w:p>
    <w:p w14:paraId="5B3D716E" w14:textId="77777777" w:rsidR="0008396E" w:rsidRDefault="0008396E" w:rsidP="0008396E">
      <w:r>
        <w:t>0.4-0.5, while we get close to 44\% chance. Also, we used 1361 values</w:t>
      </w:r>
    </w:p>
    <w:p w14:paraId="5F356CC4" w14:textId="77777777" w:rsidR="0008396E" w:rsidRDefault="0008396E" w:rsidP="0008396E">
      <w:r>
        <w:t>for computing the histogram after removing the triplets with missing</w:t>
      </w:r>
    </w:p>
    <w:p w14:paraId="1F9A72F2" w14:textId="77777777" w:rsidR="0008396E" w:rsidRDefault="0008396E" w:rsidP="0008396E">
      <w:r>
        <w:t>values (in fact, 1360 because one triplet had all equal values) while</w:t>
      </w:r>
    </w:p>
    <w:p w14:paraId="03387C4B" w14:textId="77777777" w:rsidR="0008396E" w:rsidRDefault="0008396E" w:rsidP="0008396E">
      <w:r>
        <w:t>the authors used 1343/1361 and provided no justification for the same</w:t>
      </w:r>
      <w:ins w:id="119" w:author="陈见聪" w:date="2016-09-26T17:03:00Z">
        <w:r w:rsidR="00A253F8">
          <w:t xml:space="preserve"> (they talked about the gaps, max-min &gt; 2)</w:t>
        </w:r>
      </w:ins>
      <w:r>
        <w:t>.</w:t>
      </w:r>
    </w:p>
    <w:p w14:paraId="2904FC93" w14:textId="77777777" w:rsidR="0008396E" w:rsidRDefault="0008396E" w:rsidP="0008396E">
      <w:r>
        <w:t>Similarly, we had 595 triplets to plot the histogram for the rest of the</w:t>
      </w:r>
    </w:p>
    <w:p w14:paraId="3F5A5724" w14:textId="77777777" w:rsidR="0008396E" w:rsidRDefault="0008396E" w:rsidP="0008396E">
      <w:r>
        <w:t>researchers (</w:t>
      </w:r>
      <w:ins w:id="120" w:author="陈见聪" w:date="2016-09-26T17:04:00Z">
        <w:r w:rsidR="00A253F8">
          <w:t>from</w:t>
        </w:r>
      </w:ins>
      <w:del w:id="121" w:author="陈见聪" w:date="2016-09-26T17:04:00Z">
        <w:r w:rsidDel="00A253F8">
          <w:delText>of</w:delText>
        </w:r>
      </w:del>
      <w:r>
        <w:t xml:space="preserve"> the same lab). However, our plots can be categorized</w:t>
      </w:r>
    </w:p>
    <w:p w14:paraId="07CDD25A" w14:textId="77777777" w:rsidR="0008396E" w:rsidRDefault="0008396E" w:rsidP="0008396E">
      <w:r>
        <w:t xml:space="preserve">very similar to theirs after the bin adjustment, and we </w:t>
      </w:r>
      <w:del w:id="122" w:author="陈见聪" w:date="2016-09-26T17:04:00Z">
        <w:r w:rsidDel="00A253F8">
          <w:delText>categorized</w:delText>
        </w:r>
      </w:del>
      <w:ins w:id="123" w:author="陈见聪" w:date="2016-09-26T17:04:00Z">
        <w:r w:rsidR="00A253F8">
          <w:t>characterized</w:t>
        </w:r>
      </w:ins>
    </w:p>
    <w:p w14:paraId="7E0B8B1A" w14:textId="77777777" w:rsidR="0008396E" w:rsidRDefault="0008396E" w:rsidP="0008396E">
      <w:r>
        <w:t>these differences too minor for investment of more time.</w:t>
      </w:r>
    </w:p>
    <w:p w14:paraId="1BE45E6E" w14:textId="77777777" w:rsidR="0008396E" w:rsidRDefault="0008396E" w:rsidP="0008396E"/>
    <w:p w14:paraId="230770B6" w14:textId="77777777" w:rsidR="0008396E" w:rsidRDefault="0008396E" w:rsidP="0008396E">
      <w:r>
        <w:t>In this section, we followed the equations provided by the authors in</w:t>
      </w:r>
    </w:p>
    <w:p w14:paraId="6F7BCC48" w14:textId="77777777" w:rsidR="0008396E" w:rsidRDefault="0008396E" w:rsidP="0008396E">
      <w:r>
        <w:t>Appendix A to calculate the probability - $\lambda$ table. Here, first they model each triplet of observations as a three identically independent distributed (i.i.d.) Poisson random variables with mean $\lambda$ (which could differ from triplet to triplet). Next they model the occurrence of mean (rounded off) in such a triplet as a Bernoulli random variable whose success probability is tabulated in Table 1 as a function of $\lambda$.</w:t>
      </w:r>
      <w:del w:id="124" w:author="陈见聪" w:date="2016-09-26T17:05:00Z">
        <w:r w:rsidDel="00A253F8">
          <w:delText xml:space="preserve"> They provided analytical expressions in the Appendix (which looked fine at a glance) to compute this table</w:delText>
        </w:r>
      </w:del>
      <w:r>
        <w:t>. We could</w:t>
      </w:r>
    </w:p>
    <w:p w14:paraId="7B58E202" w14:textId="77777777" w:rsidR="0008396E" w:rsidRDefault="0008396E" w:rsidP="0008396E">
      <w:r>
        <w:t>replicate Table 1 from the paper and the trends in the values as a function of $\lambda$. However for large $\lambda$ for couple of implementations we got $0$ value, in place of very small values for the probabilities, and we didn't improve our implementation.</w:t>
      </w:r>
    </w:p>
    <w:p w14:paraId="1BE370AC" w14:textId="77777777" w:rsidR="0008396E" w:rsidRDefault="0008396E" w:rsidP="0008396E"/>
    <w:p w14:paraId="7F663964" w14:textId="46EFAD9B" w:rsidR="0008396E" w:rsidRDefault="0008396E" w:rsidP="0008396E">
      <w:r>
        <w:t xml:space="preserve">The authors used </w:t>
      </w:r>
      <w:del w:id="125" w:author="陈见聪" w:date="2016-09-26T17:06:00Z">
        <w:r w:rsidDel="006E3A2B">
          <w:delText xml:space="preserve">the </w:delText>
        </w:r>
      </w:del>
      <w:r>
        <w:t>Table 1 in two ways to choose the probability for the Bernoulli random variables. First, they used the maximum value from Table 1 as a uniform parameter for all triplets, essentially treating all triplet as i.i.d. Bernoulli(</w:t>
      </w:r>
      <w:ins w:id="126" w:author="陈见聪" w:date="2016-09-26T17:07:00Z">
        <w:r w:rsidR="006E3A2B">
          <w:t xml:space="preserve">p = </w:t>
        </w:r>
      </w:ins>
      <w:r>
        <w:t>$0.42$), and in the second set of results, they used the Maximum Likelihood estimate (sample mean in this case) for each triplet to find the probability of success value in the table thereby treating each triplet having a different probability of success.</w:t>
      </w:r>
    </w:p>
    <w:p w14:paraId="0FB4B967" w14:textId="77777777" w:rsidR="0008396E" w:rsidRDefault="0008396E" w:rsidP="0008396E"/>
    <w:p w14:paraId="23395280" w14:textId="216C6485" w:rsidR="0008396E" w:rsidRDefault="0008396E" w:rsidP="0008396E">
      <w:del w:id="127" w:author="陈见聪" w:date="2016-09-26T17:07:00Z">
        <w:r w:rsidDel="006E3A2B">
          <w:delText>In this section,</w:delText>
        </w:r>
      </w:del>
      <w:ins w:id="128" w:author="陈见聪" w:date="2016-09-26T17:07:00Z">
        <w:r w:rsidR="006E3A2B">
          <w:t>T</w:t>
        </w:r>
      </w:ins>
      <w:r>
        <w:t xml:space="preserve"> the researchers used their probability model calculations to compute the chance of observing the data</w:t>
      </w:r>
      <w:ins w:id="129" w:author="陈见聪" w:date="2016-09-26T17:23:00Z">
        <w:r w:rsidR="00B60E60">
          <w:t xml:space="preserve"> (this needs correction)</w:t>
        </w:r>
      </w:ins>
      <w:r>
        <w:t>. While replicating,</w:t>
      </w:r>
    </w:p>
    <w:p w14:paraId="691EC72C" w14:textId="77777777" w:rsidR="0008396E" w:rsidRDefault="0008396E" w:rsidP="0008396E">
      <w:r>
        <w:t>it worked fine for us with the colony data as the mean of the counts $&lt;100$, and we were able to replicate their computations to minor errors. However, when we conducted the same experiments for Coulter data, due to the limitation of our implementations, we could barely come up with a reasonable probability value as the mean value of counts were a lot larger, and thus we could not replicate the values for the Coulter. We tried a regression based on the statement from the</w:t>
      </w:r>
    </w:p>
    <w:p w14:paraId="5CCBD88C" w14:textId="46A1F82F" w:rsidR="0008396E" w:rsidRDefault="0008396E" w:rsidP="0008396E">
      <w:r>
        <w:t>literature that when $\lambda = 100$ we use probability $&lt;0.14$, and for $\lambda = 2000$ we use probability $= 0.032$. However the take away message is hardly unaffected, and these section were not the focus of our review</w:t>
      </w:r>
      <w:ins w:id="130" w:author="陈见聪" w:date="2016-09-26T17:24:00Z">
        <w:r w:rsidR="00B43938">
          <w:t xml:space="preserve"> (This affects the calculations for later coulter table 2)</w:t>
        </w:r>
      </w:ins>
      <w:r>
        <w:t>. For completeness we mention the interpolated probabilities for Coulter Data used for computing statistics as in Table 2 of the original paper:</w:t>
      </w:r>
    </w:p>
    <w:p w14:paraId="133F4C7A" w14:textId="77777777" w:rsidR="0008396E" w:rsidRDefault="0008396E" w:rsidP="0008396E"/>
    <w:p w14:paraId="7E65A115" w14:textId="77777777" w:rsidR="0008396E" w:rsidRDefault="0008396E" w:rsidP="0008396E">
      <w:r>
        <w:t>\begin{figure}[H]</w:t>
      </w:r>
    </w:p>
    <w:p w14:paraId="1BE1AEBF" w14:textId="77777777" w:rsidR="0008396E" w:rsidRDefault="0008396E" w:rsidP="0008396E">
      <w:r>
        <w:t>\centering</w:t>
      </w:r>
    </w:p>
    <w:p w14:paraId="3BF9A2A3" w14:textId="77777777" w:rsidR="0008396E" w:rsidRDefault="0008396E" w:rsidP="0008396E">
      <w:r>
        <w:t>\includegraphics[width=0.9\linewidth]{images/Lambda_Coulter.png}</w:t>
      </w:r>
    </w:p>
    <w:p w14:paraId="72E12B77" w14:textId="77777777" w:rsidR="0008396E" w:rsidRDefault="0008396E" w:rsidP="0008396E">
      <w:r>
        <w:t>\caption{Approximate $p$-values for Coulter Data}</w:t>
      </w:r>
    </w:p>
    <w:p w14:paraId="434D75C8" w14:textId="77777777" w:rsidR="0008396E" w:rsidRDefault="0008396E" w:rsidP="0008396E">
      <w:r>
        <w:t>\end{figure}</w:t>
      </w:r>
    </w:p>
    <w:p w14:paraId="0DAC55BF" w14:textId="77777777" w:rsidR="0008396E" w:rsidRDefault="0008396E" w:rsidP="0008396E"/>
    <w:p w14:paraId="27623CEE" w14:textId="77777777" w:rsidR="0008396E" w:rsidRDefault="0008396E" w:rsidP="0008396E">
      <w:r>
        <w:t>\begin{figure}[H]</w:t>
      </w:r>
    </w:p>
    <w:p w14:paraId="7EC8474E" w14:textId="77777777" w:rsidR="0008396E" w:rsidRDefault="0008396E" w:rsidP="0008396E">
      <w:r>
        <w:t>\centering</w:t>
      </w:r>
    </w:p>
    <w:p w14:paraId="64647B29" w14:textId="77777777" w:rsidR="0008396E" w:rsidRDefault="0008396E" w:rsidP="0008396E">
      <w:r>
        <w:t>\includegraphics[width=0.9\linewidth]{images/HT_Stat_values.png}</w:t>
      </w:r>
    </w:p>
    <w:p w14:paraId="7DD5CF99" w14:textId="77777777" w:rsidR="0008396E" w:rsidRDefault="0008396E" w:rsidP="0008396E">
      <w:r>
        <w:t>\caption{Approximate Replication of Table 2}</w:t>
      </w:r>
    </w:p>
    <w:p w14:paraId="0E8A1C84" w14:textId="77777777" w:rsidR="0008396E" w:rsidRDefault="0008396E" w:rsidP="0008396E">
      <w:r>
        <w:t>\end{figure}</w:t>
      </w:r>
    </w:p>
    <w:p w14:paraId="6374B836" w14:textId="77777777" w:rsidR="0008396E" w:rsidRDefault="0008396E" w:rsidP="0008396E"/>
    <w:p w14:paraId="0FCBDBAB" w14:textId="77777777" w:rsidR="0008396E" w:rsidRDefault="0008396E" w:rsidP="0008396E">
      <w:r>
        <w:t xml:space="preserve">    \subsection{Digits Analysis}\label{digits-analysis}</w:t>
      </w:r>
    </w:p>
    <w:p w14:paraId="1AB6DFC1" w14:textId="77777777" w:rsidR="0008396E" w:rsidRDefault="0008396E" w:rsidP="0008396E"/>
    <w:p w14:paraId="74B29E2A" w14:textId="77777777" w:rsidR="0008396E" w:rsidRDefault="0008396E" w:rsidP="0008396E">
      <w:r>
        <w:t>To find additional confirmations on the suspect of fabricated data, the</w:t>
      </w:r>
    </w:p>
    <w:p w14:paraId="036AB429" w14:textId="77777777" w:rsidR="0008396E" w:rsidRDefault="0008396E" w:rsidP="0008396E">
      <w:r>
        <w:t>authors perform two additional tests, namely \textit{terminal</w:t>
      </w:r>
    </w:p>
    <w:p w14:paraId="2F8E48F6" w14:textId="77777777" w:rsidR="0008396E" w:rsidRDefault="0008396E" w:rsidP="0008396E">
      <w:r>
        <w:t>digit analysis} and \textit{pair of equal terminal digits analysis}. Both</w:t>
      </w:r>
    </w:p>
    <w:p w14:paraId="0091C476" w14:textId="4EBAFE56" w:rsidR="0008396E" w:rsidRDefault="0008396E" w:rsidP="0008396E">
      <w:r>
        <w:t>such analyses are based on existing work</w:t>
      </w:r>
      <w:del w:id="131" w:author="陈见聪" w:date="2016-09-26T17:26:00Z">
        <w:r w:rsidDel="00B43938">
          <w:delText xml:space="preserve"> (and intuition)</w:delText>
        </w:r>
      </w:del>
      <w:r>
        <w:t xml:space="preserve"> that the least significant digit of a sample is, in general, not very informative, i.e.~it is reasonable to expect it to be </w:t>
      </w:r>
      <w:ins w:id="132" w:author="陈见聪" w:date="2016-09-26T17:26:00Z">
        <w:r w:rsidR="00B43938">
          <w:t xml:space="preserve">a </w:t>
        </w:r>
      </w:ins>
      <w:r>
        <w:t>uniformly distributed random variable.</w:t>
      </w:r>
    </w:p>
    <w:p w14:paraId="732A9418" w14:textId="77777777" w:rsidR="0008396E" w:rsidRDefault="0008396E" w:rsidP="0008396E"/>
    <w:p w14:paraId="43804386" w14:textId="77777777" w:rsidR="0008396E" w:rsidRDefault="0008396E" w:rsidP="0008396E"/>
    <w:p w14:paraId="2AAB32CA" w14:textId="77777777" w:rsidR="0008396E" w:rsidRDefault="0008396E" w:rsidP="0008396E"/>
    <w:p w14:paraId="04C83153" w14:textId="77777777" w:rsidR="0008396E" w:rsidRDefault="0008396E" w:rsidP="0008396E">
      <w:r>
        <w:t>\subsubsection{Terminal digit analysis}\label{terminal-digit-analysis}</w:t>
      </w:r>
    </w:p>
    <w:p w14:paraId="0F18EAA3" w14:textId="77777777" w:rsidR="0008396E" w:rsidRDefault="0008396E" w:rsidP="0008396E"/>
    <w:p w14:paraId="49EE2C82" w14:textId="77777777" w:rsidR="0008396E" w:rsidRDefault="0008396E" w:rsidP="0008396E">
      <w:r>
        <w:t>The assumption behind this test is that for experiments including</w:t>
      </w:r>
    </w:p>
    <w:p w14:paraId="512E4108" w14:textId="77777777" w:rsidR="0008396E" w:rsidRDefault="0008396E" w:rsidP="0008396E">
      <w:r>
        <w:t>counts, the last digit of a sample represented by a big number</w:t>
      </w:r>
    </w:p>
    <w:p w14:paraId="7681A685" w14:textId="77777777" w:rsidR="0008396E" w:rsidRDefault="0008396E" w:rsidP="0008396E">
      <w:r>
        <w:t>($&gt;100$) can be expected to be uniformly distributed. On the</w:t>
      </w:r>
    </w:p>
    <w:p w14:paraId="66DE3B9E" w14:textId="77777777" w:rsidR="0008396E" w:rsidRDefault="0008396E" w:rsidP="0008396E">
      <w:r>
        <w:t>other hand, fabricated data often fail to show such peculiar property.</w:t>
      </w:r>
    </w:p>
    <w:p w14:paraId="76A20D9D" w14:textId="77777777" w:rsidR="0008396E" w:rsidRDefault="0008396E" w:rsidP="0008396E">
      <w:r>
        <w:t>The authors use the chi-square test for goodness of fit to demonstrate</w:t>
      </w:r>
    </w:p>
    <w:p w14:paraId="41F12B7C" w14:textId="77777777" w:rsidR="0008396E" w:rsidRDefault="0008396E" w:rsidP="0008396E">
      <w:r>
        <w:t>the fraudulent nature of RTS' samples. Our results are very similar to</w:t>
      </w:r>
    </w:p>
    <w:p w14:paraId="5C1DF9CE" w14:textId="0C9DE834" w:rsidR="0008396E" w:rsidRDefault="0008396E" w:rsidP="0008396E">
      <w:r>
        <w:t>the ones in the paper, although not identical</w:t>
      </w:r>
      <w:ins w:id="133" w:author="陈见聪" w:date="2016-09-26T17:27:00Z">
        <w:r w:rsidR="00B43938">
          <w:t xml:space="preserve"> which is</w:t>
        </w:r>
      </w:ins>
      <w:r>
        <w:t xml:space="preserve"> possibly due to the minor difference in </w:t>
      </w:r>
      <w:ins w:id="134" w:author="陈见聪" w:date="2016-09-26T17:27:00Z">
        <w:r w:rsidR="00B43938">
          <w:t xml:space="preserve">the </w:t>
        </w:r>
      </w:ins>
      <w:r>
        <w:t xml:space="preserve">number of data points as </w:t>
      </w:r>
      <w:del w:id="135" w:author="陈见聪" w:date="2016-09-26T17:27:00Z">
        <w:r w:rsidDel="00B43938">
          <w:delText xml:space="preserve">pointed </w:delText>
        </w:r>
      </w:del>
      <w:ins w:id="136" w:author="陈见聪" w:date="2016-09-26T17:27:00Z">
        <w:r w:rsidR="00B43938">
          <w:t>illustrated</w:t>
        </w:r>
        <w:r w:rsidR="00B43938">
          <w:t xml:space="preserve"> </w:t>
        </w:r>
      </w:ins>
      <w:r>
        <w:t>earlier.</w:t>
      </w:r>
    </w:p>
    <w:p w14:paraId="050531CD" w14:textId="77777777" w:rsidR="0008396E" w:rsidRDefault="0008396E" w:rsidP="0008396E"/>
    <w:p w14:paraId="33543068" w14:textId="77777777" w:rsidR="0008396E" w:rsidRDefault="0008396E" w:rsidP="0008396E">
      <w:r>
        <w:t>\subsubsection{Equal digits analysis}\label{equal-digits-analysis}</w:t>
      </w:r>
    </w:p>
    <w:p w14:paraId="3FD1E2B1" w14:textId="77777777" w:rsidR="0008396E" w:rsidRDefault="0008396E" w:rsidP="0008396E"/>
    <w:p w14:paraId="71F28321" w14:textId="1895C4F5" w:rsidR="0008396E" w:rsidRDefault="0008396E" w:rsidP="0008396E">
      <w:r>
        <w:t xml:space="preserve">This test follows </w:t>
      </w:r>
      <w:del w:id="137" w:author="陈见聪" w:date="2016-09-26T17:27:00Z">
        <w:r w:rsidDel="00B43938">
          <w:delText xml:space="preserve">from </w:delText>
        </w:r>
      </w:del>
      <w:r>
        <w:t>the assumptions made from the previous one</w:t>
      </w:r>
      <w:ins w:id="138" w:author="陈见聪" w:date="2016-09-26T17:28:00Z">
        <w:r w:rsidR="00B43938">
          <w:t xml:space="preserve"> (what are the assumptions)</w:t>
        </w:r>
      </w:ins>
      <w:r>
        <w:t xml:space="preserve">, and the claim is that </w:t>
      </w:r>
      <w:del w:id="139" w:author="陈见聪" w:date="2016-09-26T17:29:00Z">
        <w:r w:rsidDel="00B43938">
          <w:delText>in case of</w:delText>
        </w:r>
      </w:del>
      <w:ins w:id="140" w:author="陈见聪" w:date="2016-09-26T17:29:00Z">
        <w:r w:rsidR="00B43938">
          <w:t>as for</w:t>
        </w:r>
      </w:ins>
      <w:r>
        <w:t xml:space="preserve"> genuine data, one should see an equal</w:t>
      </w:r>
    </w:p>
    <w:p w14:paraId="7F9D793A" w14:textId="77777777" w:rsidR="0008396E" w:rsidRDefault="0008396E" w:rsidP="0008396E">
      <w:r>
        <w:t>pair of terminal digits only in 1/10 of the samples. In this case the</w:t>
      </w:r>
    </w:p>
    <w:p w14:paraId="5740AA2B" w14:textId="77777777" w:rsidR="0008396E" w:rsidRDefault="0008396E" w:rsidP="0008396E">
      <w:r>
        <w:t>authors consider only big numbers (\textgreater{}100), to ensure the</w:t>
      </w:r>
    </w:p>
    <w:p w14:paraId="66CD1673" w14:textId="77777777" w:rsidR="0008396E" w:rsidRDefault="0008396E" w:rsidP="0008396E">
      <w:r>
        <w:t>analysis of insignificant digits. In this scenario, however,</w:t>
      </w:r>
    </w:p>
    <w:p w14:paraId="64E32A05" w14:textId="77777777" w:rsidR="0008396E" w:rsidRDefault="0008396E" w:rsidP="0008396E">
      <w:r>
        <w:t>the authors fail to state what kind of test they have performed (we</w:t>
      </w:r>
    </w:p>
    <w:p w14:paraId="79CFDF66" w14:textId="77777777" w:rsidR="0008396E" w:rsidRDefault="0008396E" w:rsidP="0008396E">
      <w:r>
        <w:t>assume again chi-square test for goodness) and how the data was</w:t>
      </w:r>
    </w:p>
    <w:p w14:paraId="36BA473D" w14:textId="77777777" w:rsidR="0008396E" w:rsidRDefault="0008396E" w:rsidP="0008396E">
      <w:r>
        <w:t>pre-processed. This led us to obtain similar, but not identical results.</w:t>
      </w:r>
    </w:p>
    <w:p w14:paraId="234BBA51" w14:textId="77777777" w:rsidR="0008396E" w:rsidRDefault="0008396E" w:rsidP="0008396E"/>
    <w:p w14:paraId="2B377005" w14:textId="77777777" w:rsidR="0008396E" w:rsidRDefault="0008396E" w:rsidP="0008396E"/>
    <w:p w14:paraId="08D14B4F" w14:textId="77777777" w:rsidR="0008396E" w:rsidRDefault="0008396E" w:rsidP="0008396E"/>
    <w:p w14:paraId="6042C0DB" w14:textId="77777777" w:rsidR="0008396E" w:rsidRDefault="0008396E" w:rsidP="0008396E">
      <w:r>
        <w:t>\subsubsection{Discussion of</w:t>
      </w:r>
    </w:p>
    <w:p w14:paraId="7BED835F" w14:textId="77777777" w:rsidR="0008396E" w:rsidRDefault="0008396E" w:rsidP="0008396E">
      <w:r>
        <w:t>Assumptions}\label{discussion-of-assumptions}</w:t>
      </w:r>
    </w:p>
    <w:p w14:paraId="61D5D057" w14:textId="77777777" w:rsidR="0008396E" w:rsidRDefault="0008396E" w:rsidP="0008396E"/>
    <w:p w14:paraId="62A68B1F" w14:textId="77777777" w:rsidR="0008396E" w:rsidRDefault="0008396E" w:rsidP="0008396E">
      <w:r>
        <w:t>We discuss the assumptions and tests in bullet points, for brevity.</w:t>
      </w:r>
    </w:p>
    <w:p w14:paraId="2A340538" w14:textId="77777777" w:rsidR="0008396E" w:rsidRDefault="0008396E" w:rsidP="0008396E">
      <w:r>
        <w:t>\begin{itemize}</w:t>
      </w:r>
    </w:p>
    <w:p w14:paraId="28B910D5" w14:textId="218C02BC" w:rsidR="0008396E" w:rsidRDefault="0008396E" w:rsidP="0008396E">
      <w:r>
        <w:t xml:space="preserve">    \item We felt that the justification for the Poisson assumption for the triplet data was given less importance. And the applicability of the model to the data was also not underlined to a desirable </w:t>
      </w:r>
      <w:del w:id="141" w:author="陈见聪" w:date="2016-09-26T17:32:00Z">
        <w:r w:rsidDel="00B43938">
          <w:delText>extent</w:delText>
        </w:r>
      </w:del>
      <w:ins w:id="142" w:author="陈见聪" w:date="2016-09-26T17:32:00Z">
        <w:r w:rsidR="00B43938">
          <w:t>degree</w:t>
        </w:r>
      </w:ins>
      <w:r>
        <w:t xml:space="preserve">. One can possibly think of various reasons and situations where doing so is hard to </w:t>
      </w:r>
      <w:del w:id="143" w:author="陈见聪" w:date="2016-09-26T17:32:00Z">
        <w:r w:rsidDel="00B43938">
          <w:delText>justify</w:delText>
        </w:r>
      </w:del>
      <w:ins w:id="144" w:author="陈见聪" w:date="2016-09-26T17:32:00Z">
        <w:r w:rsidR="00B43938">
          <w:t>qualify</w:t>
        </w:r>
      </w:ins>
      <w:r>
        <w:t>. But, beyond our intuition we didn't investigate the validity in detail.</w:t>
      </w:r>
      <w:ins w:id="145" w:author="陈见聪" w:date="2016-09-26T17:32:00Z">
        <w:r w:rsidR="00B43938">
          <w:t xml:space="preserve"> ( I listed several senerios but got deleted tho) </w:t>
        </w:r>
      </w:ins>
    </w:p>
    <w:p w14:paraId="5EC78CE6" w14:textId="670DE169" w:rsidR="0008396E" w:rsidRDefault="0008396E" w:rsidP="0008396E">
      <w:r>
        <w:t xml:space="preserve">    \item Though one can argue that the parameters fitted to </w:t>
      </w:r>
      <w:ins w:id="146" w:author="陈见聪" w:date="2016-09-26T17:33:00Z">
        <w:r w:rsidR="00B43938">
          <w:t xml:space="preserve">the </w:t>
        </w:r>
      </w:ins>
      <w:r>
        <w:t>suspected data should not be used to test the validity of the data, we agree with the authors that such a practice only lowers the chances of the suspicion, and gives the person in question a benefit of doubt.</w:t>
      </w:r>
      <w:ins w:id="147" w:author="陈见聪" w:date="2016-09-26T17:33:00Z">
        <w:r w:rsidR="00B43938">
          <w:t xml:space="preserve"> (This contradicts what I originally meant, so no change from me)</w:t>
        </w:r>
      </w:ins>
    </w:p>
    <w:p w14:paraId="2875455F" w14:textId="77777777" w:rsidR="0008396E" w:rsidRDefault="0008396E" w:rsidP="0008396E">
      <w:r>
        <w:t xml:space="preserve">    \item The authors provide a reference for the uniformity of last insignificant digit to a work \cite{mosimann2002terminal}, but fail in explaining why such framework can safely be applied in this context. For instance, there</w:t>
      </w:r>
    </w:p>
    <w:p w14:paraId="35F323FB" w14:textId="77777777" w:rsidR="0008396E" w:rsidRDefault="0008396E" w:rsidP="0008396E">
      <w:r>
        <w:t xml:space="preserve">    might be some characteristics of the underlying biological process which</w:t>
      </w:r>
    </w:p>
    <w:p w14:paraId="4BB81F30" w14:textId="77777777" w:rsidR="0008396E" w:rsidRDefault="0008396E" w:rsidP="0008396E">
      <w:r>
        <w:t xml:space="preserve">    prevent the last digits to be uniformly distributed. An attempt to</w:t>
      </w:r>
    </w:p>
    <w:p w14:paraId="71914775" w14:textId="77777777" w:rsidR="0008396E" w:rsidRDefault="0008396E" w:rsidP="0008396E">
      <w:r>
        <w:t xml:space="preserve">    clarify and justify this choice in the current setting would have been</w:t>
      </w:r>
    </w:p>
    <w:p w14:paraId="6D6F373B" w14:textId="6CC12985" w:rsidR="0008396E" w:rsidRDefault="0008396E" w:rsidP="0008396E">
      <w:r>
        <w:t xml:space="preserve">    beneficial. The authors include</w:t>
      </w:r>
      <w:ins w:id="148" w:author="陈见聪" w:date="2016-09-26T17:34:00Z">
        <w:r w:rsidR="00FA780C">
          <w:t xml:space="preserve"> </w:t>
        </w:r>
      </w:ins>
      <w:del w:id="149" w:author="陈见聪" w:date="2016-09-26T17:34:00Z">
        <w:r w:rsidDel="00FA780C">
          <w:delText xml:space="preserve"> here</w:delText>
        </w:r>
      </w:del>
      <w:r>
        <w:t xml:space="preserve"> additional data, provided by three</w:t>
      </w:r>
    </w:p>
    <w:p w14:paraId="5EA6C9A5" w14:textId="4962D4A4" w:rsidR="0008396E" w:rsidRDefault="0008396E" w:rsidP="0008396E">
      <w:r>
        <w:t xml:space="preserve">    external sources (two for Coulter counts and one for Colony counts) which suffered from relatively </w:t>
      </w:r>
      <w:ins w:id="150" w:author="陈见聪" w:date="2016-09-26T17:34:00Z">
        <w:r w:rsidR="00FA780C">
          <w:t>small total</w:t>
        </w:r>
      </w:ins>
      <w:del w:id="151" w:author="陈见聪" w:date="2016-09-26T17:34:00Z">
        <w:r w:rsidDel="00FA780C">
          <w:delText>very low</w:delText>
        </w:r>
      </w:del>
      <w:r>
        <w:t xml:space="preserve"> number of data points.</w:t>
      </w:r>
    </w:p>
    <w:p w14:paraId="3F92987B" w14:textId="77777777" w:rsidR="0008396E" w:rsidRDefault="0008396E" w:rsidP="0008396E">
      <w:r>
        <w:t xml:space="preserve">    Although the authors comment on the number of these additional samples</w:t>
      </w:r>
    </w:p>
    <w:p w14:paraId="75F082D8" w14:textId="77777777" w:rsidR="0008396E" w:rsidRDefault="0008396E" w:rsidP="0008396E">
      <w:r>
        <w:t xml:space="preserve">    in the Discussion section, we still believe that, in the current</w:t>
      </w:r>
    </w:p>
    <w:p w14:paraId="26D88258" w14:textId="49F6C567" w:rsidR="0008396E" w:rsidRDefault="0008396E" w:rsidP="0008396E">
      <w:r>
        <w:t xml:space="preserve">    set</w:t>
      </w:r>
      <w:ins w:id="152" w:author="陈见聪" w:date="2016-09-26T17:34:00Z">
        <w:r w:rsidR="00FA780C">
          <w:t xml:space="preserve"> up</w:t>
        </w:r>
      </w:ins>
      <w:del w:id="153" w:author="陈见聪" w:date="2016-09-26T17:34:00Z">
        <w:r w:rsidDel="00FA780C">
          <w:delText>ting</w:delText>
        </w:r>
      </w:del>
      <w:r>
        <w:t>, these additional samples</w:t>
      </w:r>
      <w:ins w:id="154" w:author="陈见聪" w:date="2016-09-26T17:34:00Z">
        <w:r w:rsidR="00FA780C">
          <w:t xml:space="preserve"> would</w:t>
        </w:r>
      </w:ins>
      <w:del w:id="155" w:author="陈见聪" w:date="2016-09-26T17:34:00Z">
        <w:r w:rsidDel="00FA780C">
          <w:delText xml:space="preserve"> do</w:delText>
        </w:r>
      </w:del>
      <w:r>
        <w:t xml:space="preserve"> not help them in making a stronger</w:t>
      </w:r>
    </w:p>
    <w:p w14:paraId="5B0D36C5" w14:textId="43D3F5F1" w:rsidR="0008396E" w:rsidRDefault="0008396E" w:rsidP="0008396E">
      <w:r>
        <w:t xml:space="preserve">    case, but instead can be misleading and definitely </w:t>
      </w:r>
      <w:del w:id="156" w:author="陈见聪" w:date="2016-09-26T17:35:00Z">
        <w:r w:rsidDel="00FA780C">
          <w:delText xml:space="preserve">added </w:delText>
        </w:r>
      </w:del>
      <w:ins w:id="157" w:author="陈见聪" w:date="2016-09-26T17:35:00Z">
        <w:r w:rsidR="00FA780C">
          <w:t>contributing</w:t>
        </w:r>
        <w:r w:rsidR="00FA780C">
          <w:t xml:space="preserve"> </w:t>
        </w:r>
      </w:ins>
      <w:r>
        <w:t>to our confusion.</w:t>
      </w:r>
    </w:p>
    <w:p w14:paraId="24FB0460" w14:textId="77777777" w:rsidR="0008396E" w:rsidRDefault="0008396E" w:rsidP="0008396E">
      <w:r>
        <w:t xml:space="preserve">    \item We reiterate that treating all the other lab</w:t>
      </w:r>
    </w:p>
    <w:p w14:paraId="4CE3A46D" w14:textId="77777777" w:rsidR="0008396E" w:rsidRDefault="0008396E" w:rsidP="0008396E">
      <w:r>
        <w:t xml:space="preserve">    investigators as a single pool and singling out RTS is not sufficient, since uniformity</w:t>
      </w:r>
    </w:p>
    <w:p w14:paraId="5427C35C" w14:textId="77777777" w:rsidR="0008396E" w:rsidRDefault="0008396E" w:rsidP="0008396E">
      <w:r>
        <w:t xml:space="preserve">    of the pool doesn't necessarily imply a similar property for each contributors. This is the starting point of our next section.</w:t>
      </w:r>
    </w:p>
    <w:p w14:paraId="147E917E" w14:textId="77777777" w:rsidR="0008396E" w:rsidRDefault="0008396E" w:rsidP="0008396E"/>
    <w:p w14:paraId="56A045EB" w14:textId="77777777" w:rsidR="0008396E" w:rsidRDefault="0008396E" w:rsidP="0008396E">
      <w:r>
        <w:t>\end{itemize}</w:t>
      </w:r>
    </w:p>
    <w:p w14:paraId="5DA73C95" w14:textId="77777777" w:rsidR="0008396E" w:rsidRDefault="0008396E" w:rsidP="0008396E"/>
    <w:p w14:paraId="73CC15C3" w14:textId="77777777" w:rsidR="0008396E" w:rsidRDefault="0008396E" w:rsidP="0008396E"/>
    <w:p w14:paraId="776BE0C8" w14:textId="77777777" w:rsidR="0008396E" w:rsidRDefault="0008396E" w:rsidP="0008396E"/>
    <w:p w14:paraId="009B5E1C" w14:textId="77777777" w:rsidR="0008396E" w:rsidRDefault="0008396E" w:rsidP="0008396E">
      <w:r>
        <w:t xml:space="preserve">    \section{Our Analysis}\label{our-analysis}</w:t>
      </w:r>
    </w:p>
    <w:p w14:paraId="6375F89D" w14:textId="77777777" w:rsidR="0008396E" w:rsidRDefault="0008396E" w:rsidP="0008396E"/>
    <w:p w14:paraId="3FCF91D4" w14:textId="77777777" w:rsidR="0008396E" w:rsidRDefault="0008396E" w:rsidP="0008396E">
      <w:r>
        <w:t xml:space="preserve">    The authors begin by singling out that the histogram of RTS looks anomalous</w:t>
      </w:r>
    </w:p>
    <w:p w14:paraId="191A3B73" w14:textId="77777777" w:rsidR="0008396E" w:rsidRDefault="0008396E" w:rsidP="0008396E">
      <w:r>
        <w:t>compared to the rest of them put together. They assume that one is</w:t>
      </w:r>
    </w:p>
    <w:p w14:paraId="1E675E8E" w14:textId="358EED87" w:rsidR="0008396E" w:rsidRDefault="0008396E" w:rsidP="0008396E">
      <w:r>
        <w:t xml:space="preserve">likely to observe </w:t>
      </w:r>
      <w:ins w:id="158" w:author="陈见聪" w:date="2016-09-26T17:36:00Z">
        <w:r w:rsidR="00FA780C">
          <w:t xml:space="preserve">a </w:t>
        </w:r>
      </w:ins>
      <w:r>
        <w:t>uniform distribution for mid-ratio, and this fact is</w:t>
      </w:r>
    </w:p>
    <w:p w14:paraId="7EA334C4" w14:textId="77777777" w:rsidR="0008396E" w:rsidRDefault="0008396E" w:rsidP="0008396E">
      <w:r>
        <w:t>validated by the histogram of the 9 researchers put together which looks</w:t>
      </w:r>
    </w:p>
    <w:p w14:paraId="562C3278" w14:textId="77777777" w:rsidR="0008396E" w:rsidRDefault="0008396E" w:rsidP="0008396E">
      <w:r>
        <w:t>close to uniform. The first question that came to our mind which motivated this section was - how do we single out the</w:t>
      </w:r>
    </w:p>
    <w:p w14:paraId="78991BC1" w14:textId="77777777" w:rsidR="0008396E" w:rsidRDefault="0008396E" w:rsidP="0008396E">
      <w:r>
        <w:t>anomalous researcher if we don't know a priori who he/she is? If we decide on the histogram as the first test, then a simple</w:t>
      </w:r>
    </w:p>
    <w:p w14:paraId="24CAA61D" w14:textId="77777777" w:rsidR="0008396E" w:rsidRDefault="0008396E" w:rsidP="0008396E">
      <w:r>
        <w:t>way would be to plot histogram of the mid-ratios for the data</w:t>
      </w:r>
    </w:p>
    <w:p w14:paraId="0D5368B3" w14:textId="77777777" w:rsidR="0008396E" w:rsidRDefault="0008396E" w:rsidP="0008396E">
      <w:r>
        <w:t>collected by all researchers individually, and look for anomalous patterns</w:t>
      </w:r>
    </w:p>
    <w:p w14:paraId="53E45D6A" w14:textId="473B18C1" w:rsidR="0008396E" w:rsidRDefault="0008396E" w:rsidP="0008396E">
      <w:r>
        <w:t>across all these plots. For</w:t>
      </w:r>
      <w:ins w:id="159" w:author="陈见聪" w:date="2016-09-26T17:37:00Z">
        <w:r w:rsidR="00FA780C">
          <w:t xml:space="preserve"> the</w:t>
        </w:r>
      </w:ins>
      <w:r>
        <w:t xml:space="preserve"> sake of similarity to the authors' set up,</w:t>
      </w:r>
    </w:p>
    <w:p w14:paraId="7AE082CC" w14:textId="77777777" w:rsidR="0008396E" w:rsidRDefault="0008396E" w:rsidP="0008396E">
      <w:r>
        <w:t>one will detect anomaly by contrasting each researcher's histogram with</w:t>
      </w:r>
    </w:p>
    <w:p w14:paraId="1206BD67" w14:textId="15CDB39E" w:rsidR="0008396E" w:rsidRDefault="0008396E" w:rsidP="0008396E">
      <w:r>
        <w:t>the histogram of all others put together. Such an experiment gives</w:t>
      </w:r>
      <w:ins w:id="160" w:author="陈见聪" w:date="2016-09-26T17:37:00Z">
        <w:r w:rsidR="0062272D">
          <w:t xml:space="preserve"> us</w:t>
        </w:r>
      </w:ins>
      <w:r>
        <w:t xml:space="preserve"> very</w:t>
      </w:r>
    </w:p>
    <w:p w14:paraId="279CE479" w14:textId="77777777" w:rsidR="0008396E" w:rsidRDefault="0008396E" w:rsidP="0008396E">
      <w:r>
        <w:t>interesting results and also raises an important issue with this</w:t>
      </w:r>
    </w:p>
    <w:p w14:paraId="48F5B772" w14:textId="77777777" w:rsidR="0008396E" w:rsidRDefault="0008396E" w:rsidP="0008396E">
      <w:r>
        <w:t>approach.</w:t>
      </w:r>
    </w:p>
    <w:p w14:paraId="158B60D1" w14:textId="77777777" w:rsidR="0008396E" w:rsidRDefault="0008396E" w:rsidP="0008396E">
      <w:r>
        <w:t>\begin{figure}[H]</w:t>
      </w:r>
    </w:p>
    <w:p w14:paraId="1F0DE195" w14:textId="77777777" w:rsidR="0008396E" w:rsidRDefault="0008396E" w:rsidP="0008396E">
      <w:r>
        <w:t>\centering</w:t>
      </w:r>
    </w:p>
    <w:p w14:paraId="7293D8AF" w14:textId="77777777" w:rsidR="0008396E" w:rsidRDefault="0008396E" w:rsidP="0008396E">
      <w:r>
        <w:t>\includegraphics[width=0.8\linewidth]{images/new_mid_ratio.png}</w:t>
      </w:r>
    </w:p>
    <w:p w14:paraId="2CEC9D53" w14:textId="77777777" w:rsidR="0008396E" w:rsidRDefault="0008396E" w:rsidP="0008396E">
      <w:r>
        <w:t>\caption{Individual Histograms for the Colony Data}</w:t>
      </w:r>
    </w:p>
    <w:p w14:paraId="0C5C346D" w14:textId="77777777" w:rsidR="0008396E" w:rsidRDefault="0008396E" w:rsidP="0008396E">
      <w:r>
        <w:t>\end{figure}</w:t>
      </w:r>
    </w:p>
    <w:p w14:paraId="4853E0B6" w14:textId="77777777" w:rsidR="0008396E" w:rsidRDefault="0008396E" w:rsidP="0008396E"/>
    <w:p w14:paraId="54E078E9" w14:textId="77777777" w:rsidR="0008396E" w:rsidRDefault="0008396E" w:rsidP="0008396E">
      <w:r>
        <w:t>\begin{itemize}</w:t>
      </w:r>
    </w:p>
    <w:p w14:paraId="428B77D5" w14:textId="77777777" w:rsidR="0008396E" w:rsidRDefault="0008396E" w:rsidP="0008396E">
      <w:r>
        <w:t>\item</w:t>
      </w:r>
    </w:p>
    <w:p w14:paraId="7B810383" w14:textId="77777777" w:rsidR="0008396E" w:rsidRDefault="0008396E" w:rsidP="0008396E">
      <w:r>
        <w:t xml:space="preserve">  First, the histogram for researchers with labels ``B, C, E, F, G, H, I'' do not</w:t>
      </w:r>
    </w:p>
    <w:p w14:paraId="1F70B054" w14:textId="77777777" w:rsidR="0008396E" w:rsidRDefault="0008396E" w:rsidP="0008396E">
      <w:r>
        <w:t xml:space="preserve">  seem to be close to uniform as well. In particular, ``B'' and ``C''</w:t>
      </w:r>
    </w:p>
    <w:p w14:paraId="4129442F" w14:textId="652F6570" w:rsidR="0008396E" w:rsidRDefault="0008396E" w:rsidP="0008396E">
      <w:r>
        <w:t xml:space="preserve">  have a very different histogram when contrasted with </w:t>
      </w:r>
      <w:del w:id="161" w:author="陈见聪" w:date="2016-09-26T17:37:00Z">
        <w:r w:rsidDel="0062272D">
          <w:delText xml:space="preserve">the </w:delText>
        </w:r>
      </w:del>
      <w:ins w:id="162" w:author="陈见聪" w:date="2016-09-26T17:37:00Z">
        <w:r w:rsidR="0062272D">
          <w:t>a</w:t>
        </w:r>
        <w:r w:rsidR="0062272D">
          <w:t xml:space="preserve"> </w:t>
        </w:r>
      </w:ins>
      <w:r>
        <w:t>histogram for</w:t>
      </w:r>
    </w:p>
    <w:p w14:paraId="6729855B" w14:textId="77777777" w:rsidR="0008396E" w:rsidRDefault="0008396E" w:rsidP="0008396E">
      <w:r>
        <w:t xml:space="preserve">  uniform distribution. They have distinct peaks but around 0.2 and 0.4</w:t>
      </w:r>
    </w:p>
    <w:p w14:paraId="3EEDDC6F" w14:textId="77777777" w:rsidR="0008396E" w:rsidRDefault="0008396E" w:rsidP="0008396E">
      <w:r>
        <w:t xml:space="preserve">  respectively.</w:t>
      </w:r>
    </w:p>
    <w:p w14:paraId="462E6923" w14:textId="77777777" w:rsidR="0008396E" w:rsidRDefault="0008396E" w:rsidP="0008396E">
      <w:r>
        <w:t>\item</w:t>
      </w:r>
    </w:p>
    <w:p w14:paraId="7D84433F" w14:textId="77777777" w:rsidR="0008396E" w:rsidRDefault="0008396E" w:rsidP="0008396E">
      <w:r>
        <w:t xml:space="preserve">  Second, when we try to contrast the individual histogram of researchers</w:t>
      </w:r>
    </w:p>
    <w:p w14:paraId="5614B86E" w14:textId="77777777" w:rsidR="0008396E" w:rsidRDefault="0008396E" w:rsidP="0008396E">
      <w:r>
        <w:t xml:space="preserve">  with rest of them combined which includes RTS, the new ``rest''</w:t>
      </w:r>
    </w:p>
    <w:p w14:paraId="73F42734" w14:textId="77777777" w:rsidR="0008396E" w:rsidRDefault="0008396E" w:rsidP="0008396E">
      <w:r>
        <w:t xml:space="preserve">  histograms are dominated by RTS's data because of the comparatively</w:t>
      </w:r>
    </w:p>
    <w:p w14:paraId="7890EE86" w14:textId="77777777" w:rsidR="0008396E" w:rsidRDefault="0008396E" w:rsidP="0008396E">
      <w:r>
        <w:t xml:space="preserve">  huge fraction of data collected by RTS, and so most of the other</w:t>
      </w:r>
    </w:p>
    <w:p w14:paraId="6B1B759A" w14:textId="0A5852DE" w:rsidR="0008396E" w:rsidRDefault="0008396E" w:rsidP="0008396E">
      <w:r>
        <w:t xml:space="preserve">  researchers look anomalous when contrasted with </w:t>
      </w:r>
      <w:del w:id="163" w:author="陈见聪" w:date="2016-09-26T17:38:00Z">
        <w:r w:rsidDel="0062272D">
          <w:delText>it</w:delText>
        </w:r>
      </w:del>
      <w:ins w:id="164" w:author="陈见聪" w:date="2016-09-26T17:38:00Z">
        <w:r w:rsidR="0062272D">
          <w:t>the rest of the data</w:t>
        </w:r>
      </w:ins>
      <w:r>
        <w:t>.</w:t>
      </w:r>
    </w:p>
    <w:p w14:paraId="177B7694" w14:textId="77777777" w:rsidR="0008396E" w:rsidRDefault="0008396E" w:rsidP="0008396E">
      <w:r>
        <w:t>\end{itemize}</w:t>
      </w:r>
    </w:p>
    <w:p w14:paraId="7680D950" w14:textId="77777777" w:rsidR="0008396E" w:rsidRDefault="0008396E" w:rsidP="0008396E"/>
    <w:p w14:paraId="481DD231" w14:textId="77777777" w:rsidR="0008396E" w:rsidRDefault="0008396E" w:rsidP="0008396E">
      <w:r>
        <w:t>The previous two remarks point out the limitations on the visual</w:t>
      </w:r>
    </w:p>
    <w:p w14:paraId="3B156CA8" w14:textId="796FB7B5" w:rsidR="0008396E" w:rsidRDefault="0008396E" w:rsidP="0008396E">
      <w:r>
        <w:t>comparison of histogram and assumption</w:t>
      </w:r>
      <w:ins w:id="165" w:author="陈见聪" w:date="2016-09-26T17:38:00Z">
        <w:r w:rsidR="0062272D">
          <w:t>s</w:t>
        </w:r>
      </w:ins>
      <w:r>
        <w:t xml:space="preserve"> of ``uniform distribution'' for</w:t>
      </w:r>
    </w:p>
    <w:p w14:paraId="3FF62E1E" w14:textId="370AC525" w:rsidR="0008396E" w:rsidRDefault="0008396E" w:rsidP="0008396E">
      <w:r>
        <w:t xml:space="preserve">mid ratios. Next we try to present a different </w:t>
      </w:r>
      <w:del w:id="166" w:author="陈见聪" w:date="2016-09-26T17:38:00Z">
        <w:r w:rsidDel="0062272D">
          <w:delText xml:space="preserve">viewpoint </w:delText>
        </w:r>
      </w:del>
      <w:ins w:id="167" w:author="陈见聪" w:date="2016-09-26T17:38:00Z">
        <w:r w:rsidR="0062272D">
          <w:t>perspective</w:t>
        </w:r>
        <w:r w:rsidR="0062272D">
          <w:t xml:space="preserve"> </w:t>
        </w:r>
      </w:ins>
      <w:r>
        <w:t>which has two advantages - it is free of such assumptions, and thus extends to far more general cases where even slight intuition about the data is missing.</w:t>
      </w:r>
    </w:p>
    <w:p w14:paraId="6253FA81" w14:textId="77777777" w:rsidR="0008396E" w:rsidRDefault="0008396E" w:rsidP="0008396E"/>
    <w:p w14:paraId="4ABE1D40" w14:textId="77777777" w:rsidR="0008396E" w:rsidRDefault="0008396E" w:rsidP="0008396E"/>
    <w:p w14:paraId="7A74F9C9" w14:textId="77777777" w:rsidR="0008396E" w:rsidRDefault="0008396E" w:rsidP="0008396E"/>
    <w:p w14:paraId="749F968B" w14:textId="77777777" w:rsidR="0008396E" w:rsidRDefault="0008396E" w:rsidP="0008396E">
      <w:r>
        <w:t xml:space="preserve">    \subsection{Quick Primer to Permutation</w:t>
      </w:r>
    </w:p>
    <w:p w14:paraId="295F3C85" w14:textId="77777777" w:rsidR="0008396E" w:rsidRDefault="0008396E" w:rsidP="0008396E">
      <w:r>
        <w:t>Tests}\label{quick-primer-to-permutation-tests}</w:t>
      </w:r>
    </w:p>
    <w:p w14:paraId="45A1950E" w14:textId="77777777" w:rsidR="0008396E" w:rsidRDefault="0008396E" w:rsidP="0008396E"/>
    <w:p w14:paraId="62E012A6" w14:textId="77777777" w:rsidR="0008396E" w:rsidRDefault="0008396E" w:rsidP="0008396E">
      <w:r>
        <w:t>As discussed above, we felt that the justification for</w:t>
      </w:r>
    </w:p>
    <w:p w14:paraId="49385EF8" w14:textId="77777777" w:rsidR="0008396E" w:rsidRDefault="0008396E" w:rsidP="0008396E">
      <w:r>
        <w:t>singling out the particular RTS was incomplete. So, we took a step back,</w:t>
      </w:r>
    </w:p>
    <w:p w14:paraId="12A022D1" w14:textId="77777777" w:rsidR="0008396E" w:rsidRDefault="0008396E" w:rsidP="0008396E">
      <w:r>
        <w:t>and did permutation tests to identify anomalous patterns across different</w:t>
      </w:r>
    </w:p>
    <w:p w14:paraId="246473C9" w14:textId="3339DBE8" w:rsidR="0008396E" w:rsidRDefault="0008396E" w:rsidP="0008396E">
      <w:r>
        <w:t>researchers. We briefly discuss the test set up and the philosophy of the test</w:t>
      </w:r>
      <w:ins w:id="168" w:author="陈见聪" w:date="2016-09-26T17:41:00Z">
        <w:r w:rsidR="0062272D">
          <w:t xml:space="preserve"> before.</w:t>
        </w:r>
      </w:ins>
      <w:del w:id="169" w:author="陈见聪" w:date="2016-09-26T17:41:00Z">
        <w:r w:rsidDel="0062272D">
          <w:delText>.</w:delText>
        </w:r>
      </w:del>
    </w:p>
    <w:p w14:paraId="3CBAA0EA" w14:textId="77777777" w:rsidR="0008396E" w:rsidRDefault="0008396E" w:rsidP="0008396E"/>
    <w:p w14:paraId="5EBC0201" w14:textId="77777777" w:rsidR="0008396E" w:rsidRDefault="0008396E" w:rsidP="0008396E">
      <w:r>
        <w:t>Given a treatment and control group of size \(T\) and \(C\)</w:t>
      </w:r>
    </w:p>
    <w:p w14:paraId="6DA5C7C3" w14:textId="4DB6275A" w:rsidR="0008396E" w:rsidRDefault="0008396E" w:rsidP="0008396E">
      <w:r>
        <w:t>respectively, we want to test the hypothesis</w:t>
      </w:r>
      <w:ins w:id="170" w:author="陈见聪" w:date="2016-09-26T17:41:00Z">
        <w:r w:rsidR="0062272D">
          <w:t xml:space="preserve"> that</w:t>
        </w:r>
      </w:ins>
      <w:r>
        <w:t xml:space="preserve"> if the treatment has an</w:t>
      </w:r>
    </w:p>
    <w:p w14:paraId="0BED7728" w14:textId="77777777" w:rsidR="0008396E" w:rsidRDefault="0008396E" w:rsidP="0008396E">
      <w:r>
        <w:t>effect on the population. In permutation test, the data pooled together</w:t>
      </w:r>
    </w:p>
    <w:p w14:paraId="300101FD" w14:textId="77777777" w:rsidR="0008396E" w:rsidRDefault="0008396E" w:rsidP="0008396E">
      <w:r>
        <w:t>is considered as the population (here it will have size \(N = T+C\)).</w:t>
      </w:r>
    </w:p>
    <w:p w14:paraId="31B61330" w14:textId="77777777" w:rsidR="0008396E" w:rsidRDefault="0008396E" w:rsidP="0008396E">
      <w:r>
        <w:t>Next, one decides on a test statistic that is consistent with our</w:t>
      </w:r>
    </w:p>
    <w:p w14:paraId="310AEED5" w14:textId="77777777" w:rsidR="0008396E" w:rsidRDefault="0008396E" w:rsidP="0008396E">
      <w:r>
        <w:t>hypothesis and is expected to contrast the two set of samples if the</w:t>
      </w:r>
    </w:p>
    <w:p w14:paraId="0B79256B" w14:textId="601079E4" w:rsidR="0008396E" w:rsidRDefault="0008396E" w:rsidP="0008396E">
      <w:r>
        <w:t xml:space="preserve">treatment has any effect. The distribution of </w:t>
      </w:r>
      <w:ins w:id="171" w:author="陈见聪" w:date="2016-09-26T17:42:00Z">
        <w:r w:rsidR="0062272D">
          <w:t xml:space="preserve">the </w:t>
        </w:r>
      </w:ins>
      <w:r>
        <w:t>test statistic has an</w:t>
      </w:r>
    </w:p>
    <w:p w14:paraId="419D2AA6" w14:textId="77777777" w:rsidR="0008396E" w:rsidRDefault="0008396E" w:rsidP="0008396E">
      <w:r>
        <w:t>exact theoretical representation but is often computationally</w:t>
      </w:r>
    </w:p>
    <w:p w14:paraId="457A05A9" w14:textId="77777777" w:rsidR="0008396E" w:rsidRDefault="0008396E" w:rsidP="0008396E">
      <w:r>
        <w:t>intractable. An empirical approximation can be made by randomly</w:t>
      </w:r>
    </w:p>
    <w:p w14:paraId="7537F8B0" w14:textId="77777777" w:rsidR="0008396E" w:rsidRDefault="0008396E" w:rsidP="0008396E">
      <w:r>
        <w:t>partitioning the data into groups of \(T\) and \(C\) several times, and</w:t>
      </w:r>
    </w:p>
    <w:p w14:paraId="7F4C5F09" w14:textId="77777777" w:rsidR="0008396E" w:rsidRDefault="0008396E" w:rsidP="0008396E">
      <w:r>
        <w:t>computing the test statistic contrasting the two datasets. With the</w:t>
      </w:r>
    </w:p>
    <w:p w14:paraId="2FE6DA13" w14:textId="54953597" w:rsidR="0008396E" w:rsidRDefault="0008396E" w:rsidP="0008396E">
      <w:r>
        <w:t>distribution in hand, we can now test how surprising</w:t>
      </w:r>
      <w:del w:id="172" w:author="陈见聪" w:date="2016-09-26T17:42:00Z">
        <w:r w:rsidDel="0062272D">
          <w:delText xml:space="preserve"> was</w:delText>
        </w:r>
      </w:del>
      <w:r>
        <w:t xml:space="preserve"> the outcome</w:t>
      </w:r>
      <w:ins w:id="173" w:author="陈见聪" w:date="2016-09-26T17:42:00Z">
        <w:r w:rsidR="0062272D">
          <w:t xml:space="preserve"> was from what</w:t>
        </w:r>
      </w:ins>
    </w:p>
    <w:p w14:paraId="4648E3D8" w14:textId="77777777" w:rsidR="0008396E" w:rsidRDefault="0008396E" w:rsidP="0008396E">
      <w:del w:id="174" w:author="陈见聪" w:date="2016-09-26T17:42:00Z">
        <w:r w:rsidDel="0062272D">
          <w:delText>that</w:delText>
        </w:r>
      </w:del>
      <w:r>
        <w:t xml:space="preserve"> we originally had.</w:t>
      </w:r>
    </w:p>
    <w:p w14:paraId="7559A03F" w14:textId="77777777" w:rsidR="0008396E" w:rsidRDefault="0008396E" w:rsidP="0008396E"/>
    <w:p w14:paraId="0A65755F" w14:textId="5A7CE2F8" w:rsidR="0008396E" w:rsidRDefault="0008396E" w:rsidP="0008396E">
      <w:r>
        <w:t>The conclusion that one draws</w:t>
      </w:r>
      <w:ins w:id="175" w:author="陈见聪" w:date="2016-09-26T17:43:00Z">
        <w:r w:rsidR="0062272D">
          <w:t xml:space="preserve">, </w:t>
        </w:r>
      </w:ins>
      <w:r>
        <w:t xml:space="preserve"> when the p-values are very low is that \textit{the</w:t>
      </w:r>
    </w:p>
    <w:p w14:paraId="715460F3" w14:textId="77777777" w:rsidR="0008396E" w:rsidRDefault="0008396E" w:rsidP="0008396E">
      <w:r>
        <w:t>two groups are different to each other} than expected had we randomly partitioned</w:t>
      </w:r>
    </w:p>
    <w:p w14:paraId="4D184742" w14:textId="6BEBFD10" w:rsidR="0008396E" w:rsidRDefault="0008396E" w:rsidP="0008396E">
      <w:r>
        <w:t>the pooled dataset, i.e., the labels of the data matters.</w:t>
      </w:r>
      <w:ins w:id="176" w:author="陈见聪" w:date="2016-09-26T17:43:00Z">
        <w:r w:rsidR="0062272D">
          <w:t xml:space="preserve"> </w:t>
        </w:r>
      </w:ins>
      <w:ins w:id="177" w:author="陈见聪" w:date="2016-09-26T17:44:00Z">
        <w:r w:rsidR="00C14322">
          <w:t>( I DON’T quite understand this)</w:t>
        </w:r>
      </w:ins>
    </w:p>
    <w:p w14:paraId="377287EB" w14:textId="77777777" w:rsidR="0008396E" w:rsidRDefault="0008396E" w:rsidP="0008396E"/>
    <w:p w14:paraId="3FD50D26" w14:textId="77777777" w:rsidR="0008396E" w:rsidRDefault="0008396E" w:rsidP="0008396E"/>
    <w:p w14:paraId="6B664F48" w14:textId="77777777" w:rsidR="0008396E" w:rsidRDefault="0008396E" w:rsidP="0008396E">
      <w:r>
        <w:t xml:space="preserve">    \subsection{Permutation Tests for</w:t>
      </w:r>
    </w:p>
    <w:p w14:paraId="4EFC6D40" w14:textId="77777777" w:rsidR="0008396E" w:rsidRDefault="0008396E" w:rsidP="0008396E">
      <w:r>
        <w:t>Mid-Ratio}\label{permutation-tests-for-mid-ratio}</w:t>
      </w:r>
    </w:p>
    <w:p w14:paraId="44F7FFE6" w14:textId="5758322B" w:rsidR="0008396E" w:rsidDel="00C14322" w:rsidRDefault="0008396E" w:rsidP="0008396E">
      <w:pPr>
        <w:rPr>
          <w:del w:id="178" w:author="陈见聪" w:date="2016-09-26T17:45:00Z"/>
        </w:rPr>
      </w:pPr>
    </w:p>
    <w:p w14:paraId="3FB61C8B" w14:textId="54DFEF3F" w:rsidR="00C14322" w:rsidRDefault="0008396E" w:rsidP="0008396E">
      <w:pPr>
        <w:rPr>
          <w:ins w:id="179" w:author="陈见聪" w:date="2016-09-26T17:45:00Z"/>
        </w:rPr>
      </w:pPr>
      <w:del w:id="180" w:author="陈见聪" w:date="2016-09-26T17:45:00Z">
        <w:r w:rsidDel="00C14322">
          <w:delText>Because we agree with the remark of the authors that</w:delText>
        </w:r>
      </w:del>
    </w:p>
    <w:p w14:paraId="2DEA2A64" w14:textId="77777777" w:rsidR="00C14322" w:rsidRDefault="00C14322" w:rsidP="0008396E">
      <w:pPr>
        <w:rPr>
          <w:ins w:id="181" w:author="陈见聪" w:date="2016-09-26T17:45:00Z"/>
        </w:rPr>
      </w:pPr>
    </w:p>
    <w:p w14:paraId="7920F79D" w14:textId="0B690464" w:rsidR="0008396E" w:rsidRDefault="0008396E" w:rsidP="0008396E">
      <w:r>
        <w:t xml:space="preserve"> </w:t>
      </w:r>
      <w:ins w:id="182" w:author="陈见聪" w:date="2016-09-26T17:45:00Z">
        <w:r w:rsidR="00C14322">
          <w:t xml:space="preserve">As the fact that </w:t>
        </w:r>
      </w:ins>
      <w:r>
        <w:t>it is easy to tweak</w:t>
      </w:r>
    </w:p>
    <w:p w14:paraId="00C832CE" w14:textId="08A81281" w:rsidR="0008396E" w:rsidRDefault="0008396E" w:rsidP="0008396E">
      <w:r>
        <w:t>the data to get a desirable triplet, we decide to set the difference</w:t>
      </w:r>
      <w:del w:id="183" w:author="陈见聪" w:date="2016-09-26T17:45:00Z">
        <w:r w:rsidDel="00C14322">
          <w:delText xml:space="preserve"> in</w:delText>
        </w:r>
      </w:del>
      <w:ins w:id="184" w:author="陈见聪" w:date="2016-09-26T17:45:00Z">
        <w:r w:rsidR="00C14322">
          <w:t xml:space="preserve"> within the </w:t>
        </w:r>
      </w:ins>
    </w:p>
    <w:p w14:paraId="1B51CA8D" w14:textId="77777777" w:rsidR="0008396E" w:rsidRDefault="0008396E" w:rsidP="0008396E">
      <w:r>
        <w:t>standard deviation of mid-ratios of two datasets. The choice of standard deviation as the first statistic in place of mean</w:t>
      </w:r>
    </w:p>
    <w:p w14:paraId="2BD4422A" w14:textId="77777777" w:rsidR="0008396E" w:rsidRDefault="0008396E" w:rsidP="0008396E">
      <w:r>
        <w:t>makes sense because uniformity as well as convenient tweaking will lead</w:t>
      </w:r>
    </w:p>
    <w:p w14:paraId="08FB1A6B" w14:textId="77777777" w:rsidR="0008396E" w:rsidRDefault="0008396E" w:rsidP="0008396E">
      <w:r>
        <w:t>to the same expectation of 0.5; and we expect standard deviation to capture</w:t>
      </w:r>
    </w:p>
    <w:p w14:paraId="24312BD7" w14:textId="77777777" w:rsidR="0008396E" w:rsidRDefault="0008396E" w:rsidP="0008396E">
      <w:r>
        <w:t>the \textit{unintentional reduction in spread caused in data due to</w:t>
      </w:r>
    </w:p>
    <w:p w14:paraId="0D6B9257" w14:textId="77777777" w:rsidR="0008396E" w:rsidRDefault="0008396E" w:rsidP="0008396E">
      <w:r>
        <w:t>intentional adjustments}.</w:t>
      </w:r>
    </w:p>
    <w:p w14:paraId="72D9CA6A" w14:textId="77777777" w:rsidR="0008396E" w:rsidRDefault="0008396E" w:rsidP="0008396E"/>
    <w:p w14:paraId="28372C8C" w14:textId="77777777" w:rsidR="0008396E" w:rsidRDefault="0008396E" w:rsidP="0008396E">
      <w:r>
        <w:t>We consider each researcher equivalent to a treatment. That is, for a</w:t>
      </w:r>
    </w:p>
    <w:p w14:paraId="67B4C59B" w14:textId="77777777" w:rsidR="0008396E" w:rsidRDefault="0008396E" w:rsidP="0008396E">
      <w:r>
        <w:t>given researcher, eg. A with dataset \(D_A\) with size \(n_A\), we look</w:t>
      </w:r>
    </w:p>
    <w:p w14:paraId="1D0DC7D8" w14:textId="32DA96E9" w:rsidR="0008396E" w:rsidRDefault="0008396E" w:rsidP="0008396E">
      <w:r>
        <w:t>at test statistic</w:t>
      </w:r>
      <w:ins w:id="185" w:author="陈见聪" w:date="2016-09-26T17:46:00Z">
        <w:r w:rsidR="00C14322">
          <w:t>s</w:t>
        </w:r>
      </w:ins>
      <w:r>
        <w:t xml:space="preserve"> computed for a random partition of the entire data</w:t>
      </w:r>
    </w:p>
    <w:p w14:paraId="34B8589A" w14:textId="77777777" w:rsidR="0008396E" w:rsidRDefault="0008396E" w:rsidP="0008396E">
      <w:r>
        <w:t>(size \(N\)) into two groups \(n_A\) and \(N-n_A\) and compute the test</w:t>
      </w:r>
    </w:p>
    <w:p w14:paraId="1F2BC917" w14:textId="77777777" w:rsidR="0008396E" w:rsidRDefault="0008396E" w:rsidP="0008396E">
      <w:r>
        <w:t>statistic. We repeat this experiment 1000 times to plot the empirical</w:t>
      </w:r>
    </w:p>
    <w:p w14:paraId="6DCE3339" w14:textId="11AA2BAC" w:rsidR="0008396E" w:rsidRDefault="0008396E" w:rsidP="0008396E">
      <w:r>
        <w:t xml:space="preserve">distribution and </w:t>
      </w:r>
      <w:del w:id="186" w:author="陈见聪" w:date="2016-09-26T17:46:00Z">
        <w:r w:rsidDel="00C14322">
          <w:delText>then compute</w:delText>
        </w:r>
      </w:del>
      <w:ins w:id="187" w:author="陈见聪" w:date="2016-09-26T17:46:00Z">
        <w:r w:rsidR="00C14322">
          <w:t>calculate</w:t>
        </w:r>
      </w:ins>
      <w:r>
        <w:t xml:space="preserve"> the</w:t>
      </w:r>
      <w:ins w:id="188" w:author="陈见聪" w:date="2016-09-26T17:46:00Z">
        <w:r w:rsidR="00C14322">
          <w:t xml:space="preserve"> corresponding</w:t>
        </w:r>
      </w:ins>
      <w:r>
        <w:t xml:space="preserve"> p-values. We obtained $0$ $p$-value for A, B,</w:t>
      </w:r>
    </w:p>
    <w:p w14:paraId="1A8FF092" w14:textId="77777777" w:rsidR="0008396E" w:rsidRDefault="0008396E" w:rsidP="0008396E">
      <w:r>
        <w:t>D, and RTS; and \(&lt;0.01\) p-value for all others except E,F,G which</w:t>
      </w:r>
    </w:p>
    <w:p w14:paraId="1F0CC305" w14:textId="77777777" w:rsidR="0008396E" w:rsidRDefault="0008396E" w:rsidP="0008396E">
      <w:r>
        <w:t>indicates that almost all datasets are surprising with respect to this</w:t>
      </w:r>
    </w:p>
    <w:p w14:paraId="47A25036" w14:textId="485A1A3C" w:rsidR="0008396E" w:rsidRDefault="0008396E" w:rsidP="0008396E">
      <w:r>
        <w:t xml:space="preserve">test-statistic. We would like to note that here $0$ $p$-value means that there is less than $1$ in $1000$ chance of observing the event, because of finite resolution owing to $1000$ tests. We would also like to mention that RTS is still the most surprising </w:t>
      </w:r>
      <w:ins w:id="189" w:author="陈见聪" w:date="2016-09-26T17:47:00Z">
        <w:r w:rsidR="00C14322">
          <w:t xml:space="preserve">one </w:t>
        </w:r>
      </w:ins>
      <w:r>
        <w:t>if one looks at the location of the test-statistic in the</w:t>
      </w:r>
    </w:p>
    <w:p w14:paraId="38EC06B4" w14:textId="77777777" w:rsidR="0008396E" w:rsidRDefault="0008396E" w:rsidP="0008396E">
      <w:r>
        <w:t>tails of the distribution.</w:t>
      </w:r>
    </w:p>
    <w:p w14:paraId="51C9EE1F" w14:textId="77777777" w:rsidR="0008396E" w:rsidRDefault="0008396E" w:rsidP="0008396E"/>
    <w:p w14:paraId="4AC10715" w14:textId="77777777" w:rsidR="0008396E" w:rsidRDefault="0008396E" w:rsidP="0008396E">
      <w:r>
        <w:t>Next we look at \(\ell_1\) distance between the density, followed by</w:t>
      </w:r>
    </w:p>
    <w:p w14:paraId="6A399914" w14:textId="77777777" w:rsidR="0008396E" w:rsidRDefault="0008396E" w:rsidP="0008396E">
      <w:r>
        <w:t>\(\ell_1\) distance between the CDF of two samples for each researcher,</w:t>
      </w:r>
    </w:p>
    <w:p w14:paraId="3EB2760C" w14:textId="6936CC29" w:rsidR="0008396E" w:rsidRDefault="0008396E" w:rsidP="0008396E">
      <w:r>
        <w:t>and obtain very similar results as in the previous case,</w:t>
      </w:r>
      <w:ins w:id="190" w:author="陈见聪" w:date="2016-09-26T17:47:00Z">
        <w:r w:rsidR="00C14322">
          <w:t xml:space="preserve"> which</w:t>
        </w:r>
      </w:ins>
      <w:del w:id="191" w:author="陈见聪" w:date="2016-09-26T17:47:00Z">
        <w:r w:rsidDel="00C14322">
          <w:delText xml:space="preserve"> that</w:delText>
        </w:r>
      </w:del>
      <w:r>
        <w:t xml:space="preserve"> is</w:t>
      </w:r>
      <w:ins w:id="192" w:author="陈见聪" w:date="2016-09-26T17:47:00Z">
        <w:r w:rsidR="00C14322">
          <w:t xml:space="preserve"> the case that</w:t>
        </w:r>
      </w:ins>
      <w:r>
        <w:t xml:space="preserve"> several</w:t>
      </w:r>
    </w:p>
    <w:p w14:paraId="5F6785C5" w14:textId="77777777" w:rsidR="0008396E" w:rsidRDefault="0008396E" w:rsidP="0008396E">
      <w:r>
        <w:t>researchers will be rejected by the test at significance level of even</w:t>
      </w:r>
    </w:p>
    <w:p w14:paraId="2183C77C" w14:textId="77777777" w:rsidR="0008396E" w:rsidRDefault="0008396E" w:rsidP="0008396E">
      <w:r>
        <w:t>\(1 \%\). We present all these $p$-values in Figure~\ref{mid_ratio_perm}.</w:t>
      </w:r>
    </w:p>
    <w:p w14:paraId="5788AF9F" w14:textId="77777777" w:rsidR="0008396E" w:rsidRDefault="0008396E" w:rsidP="0008396E"/>
    <w:p w14:paraId="31C63CDB" w14:textId="77777777" w:rsidR="0008396E" w:rsidRDefault="0008396E" w:rsidP="0008396E">
      <w:r>
        <w:t>\begin{figure}[htbp]</w:t>
      </w:r>
    </w:p>
    <w:p w14:paraId="1D196C16" w14:textId="77777777" w:rsidR="0008396E" w:rsidRDefault="0008396E" w:rsidP="0008396E">
      <w:r>
        <w:t>\centering</w:t>
      </w:r>
    </w:p>
    <w:p w14:paraId="73544940" w14:textId="77777777" w:rsidR="0008396E" w:rsidRDefault="0008396E" w:rsidP="0008396E">
      <w:r>
        <w:t>\includegraphics[width=0.8\linewidth]{images/mid_ratio_perm.png}</w:t>
      </w:r>
    </w:p>
    <w:p w14:paraId="038B2479" w14:textId="77777777" w:rsidR="0008396E" w:rsidRDefault="0008396E" w:rsidP="0008396E">
      <w:r>
        <w:t>\caption{Results for Permutation Tests for Mid Ratios}</w:t>
      </w:r>
    </w:p>
    <w:p w14:paraId="0C02F221" w14:textId="77777777" w:rsidR="0008396E" w:rsidRDefault="0008396E" w:rsidP="0008396E">
      <w:r>
        <w:t>\label{mid_ratio_perm}</w:t>
      </w:r>
    </w:p>
    <w:p w14:paraId="680F89FE" w14:textId="77777777" w:rsidR="0008396E" w:rsidRDefault="0008396E" w:rsidP="0008396E">
      <w:r>
        <w:t>\end{figure}</w:t>
      </w:r>
    </w:p>
    <w:p w14:paraId="372DC358" w14:textId="77777777" w:rsidR="0008396E" w:rsidRDefault="0008396E" w:rsidP="0008396E"/>
    <w:p w14:paraId="71ABDA49" w14:textId="77777777" w:rsidR="0008396E" w:rsidRDefault="0008396E" w:rsidP="0008396E">
      <w:r>
        <w:t>\subsubsection{Limitations of Permutation Test} % (fold)</w:t>
      </w:r>
    </w:p>
    <w:p w14:paraId="68E2221F" w14:textId="77777777" w:rsidR="0008396E" w:rsidRDefault="0008396E" w:rsidP="0008396E">
      <w:r>
        <w:t>\label{ssub:limitations_of_permutation_test}</w:t>
      </w:r>
    </w:p>
    <w:p w14:paraId="4643E5FD" w14:textId="77777777" w:rsidR="0008396E" w:rsidRDefault="0008396E" w:rsidP="0008396E"/>
    <w:p w14:paraId="35DAF5E0" w14:textId="77777777" w:rsidR="0008396E" w:rsidRDefault="0008396E" w:rsidP="0008396E">
      <w:r>
        <w:t>% subsubsection limitations_of_permutation_test (end)</w:t>
      </w:r>
    </w:p>
    <w:p w14:paraId="2C17597C" w14:textId="77777777" w:rsidR="0008396E" w:rsidRDefault="0008396E" w:rsidP="0008396E">
      <w:r>
        <w:t>A concern in such a test is the effect of the huge fraction of the data</w:t>
      </w:r>
    </w:p>
    <w:p w14:paraId="16D0ABFD" w14:textId="77777777" w:rsidR="0008396E" w:rsidRDefault="0008396E" w:rsidP="0008396E">
      <w:r>
        <w:t>contributed by RTS. The $p$-values indicate the chance of the difference</w:t>
      </w:r>
    </w:p>
    <w:p w14:paraId="5E62B664" w14:textId="77777777" w:rsidR="0008396E" w:rsidRDefault="0008396E" w:rsidP="0008396E">
      <w:r>
        <w:t>between the two groups - treatment and control, so a low $p$-value means</w:t>
      </w:r>
    </w:p>
    <w:p w14:paraId="0BFBFDFC" w14:textId="0C8DF774" w:rsidR="0008396E" w:rsidRDefault="0008396E" w:rsidP="0008396E">
      <w:r>
        <w:t xml:space="preserve">that the treatment group is likely to be different </w:t>
      </w:r>
      <w:del w:id="193" w:author="陈见聪" w:date="2016-09-26T17:47:00Z">
        <w:r w:rsidDel="00C14322">
          <w:delText xml:space="preserve">than </w:delText>
        </w:r>
      </w:del>
      <w:ins w:id="194" w:author="陈见聪" w:date="2016-09-26T17:47:00Z">
        <w:r w:rsidR="00C14322">
          <w:t>from</w:t>
        </w:r>
        <w:r w:rsidR="00C14322">
          <w:t xml:space="preserve"> </w:t>
        </w:r>
      </w:ins>
      <w:r>
        <w:t>the control</w:t>
      </w:r>
    </w:p>
    <w:p w14:paraId="5D4B765A" w14:textId="5F5E3671" w:rsidR="0008396E" w:rsidRDefault="0008396E" w:rsidP="0008396E">
      <w:r>
        <w:t>group. And here the control group has a dominant effect</w:t>
      </w:r>
      <w:del w:id="195" w:author="陈见聪" w:date="2016-09-26T17:48:00Z">
        <w:r w:rsidDel="00C14322">
          <w:delText xml:space="preserve"> from</w:delText>
        </w:r>
      </w:del>
      <w:ins w:id="196" w:author="陈见聪" w:date="2016-09-26T17:48:00Z">
        <w:r w:rsidR="00C14322">
          <w:t xml:space="preserve"> due to</w:t>
        </w:r>
      </w:ins>
      <w:r>
        <w:t xml:space="preserve"> the data</w:t>
      </w:r>
    </w:p>
    <w:p w14:paraId="33083150" w14:textId="3C5B6B29" w:rsidR="0008396E" w:rsidRDefault="0008396E" w:rsidP="0008396E">
      <w:r>
        <w:t xml:space="preserve">provided by RTS, hence a heuristic conclusion is that the data </w:t>
      </w:r>
      <w:ins w:id="197" w:author="陈见聪" w:date="2016-09-26T17:48:00Z">
        <w:r w:rsidR="00C14322">
          <w:t>from</w:t>
        </w:r>
      </w:ins>
      <w:del w:id="198" w:author="陈见聪" w:date="2016-09-26T17:48:00Z">
        <w:r w:rsidDel="00C14322">
          <w:delText>of</w:delText>
        </w:r>
      </w:del>
      <w:r>
        <w:t xml:space="preserve"> </w:t>
      </w:r>
      <w:del w:id="199" w:author="陈见聪" w:date="2016-09-26T17:48:00Z">
        <w:r w:rsidDel="00C14322">
          <w:delText>the</w:delText>
        </w:r>
      </w:del>
    </w:p>
    <w:p w14:paraId="5C58A300" w14:textId="0AF9BC03" w:rsidR="0008396E" w:rsidRDefault="0008396E" w:rsidP="0008396E">
      <w:r>
        <w:t xml:space="preserve">other lab mates is very different </w:t>
      </w:r>
      <w:del w:id="200" w:author="陈见聪" w:date="2016-09-26T17:48:00Z">
        <w:r w:rsidDel="00C14322">
          <w:delText xml:space="preserve">than </w:delText>
        </w:r>
      </w:del>
      <w:ins w:id="201" w:author="陈见聪" w:date="2016-09-26T17:48:00Z">
        <w:r w:rsidR="00C14322">
          <w:t>from</w:t>
        </w:r>
        <w:r w:rsidR="00C14322">
          <w:t xml:space="preserve"> </w:t>
        </w:r>
      </w:ins>
      <w:r>
        <w:t>the data of RTS. To be more</w:t>
      </w:r>
    </w:p>
    <w:p w14:paraId="4F722824" w14:textId="77777777" w:rsidR="0008396E" w:rsidRDefault="0008396E" w:rsidP="0008396E">
      <w:r>
        <w:t>concrete about drawing conclusions about the surprises in data about</w:t>
      </w:r>
    </w:p>
    <w:p w14:paraId="697AD18E" w14:textId="25D26650" w:rsidR="0008396E" w:rsidRDefault="0008396E" w:rsidP="0008396E">
      <w:r>
        <w:t xml:space="preserve">other researchers, we exclude the data provided by RTS </w:t>
      </w:r>
      <w:del w:id="202" w:author="陈见聪" w:date="2016-09-26T17:49:00Z">
        <w:r w:rsidDel="00C14322">
          <w:delText>t</w:delText>
        </w:r>
      </w:del>
      <w:ins w:id="203" w:author="陈见聪" w:date="2016-09-26T17:49:00Z">
        <w:r w:rsidR="00C14322">
          <w:t>and</w:t>
        </w:r>
      </w:ins>
      <w:del w:id="204" w:author="陈见聪" w:date="2016-09-26T17:49:00Z">
        <w:r w:rsidDel="00C14322">
          <w:delText>o</w:delText>
        </w:r>
      </w:del>
      <w:r>
        <w:t xml:space="preserve"> </w:t>
      </w:r>
      <w:ins w:id="205" w:author="陈见聪" w:date="2016-09-26T17:49:00Z">
        <w:r w:rsidR="00C14322">
          <w:t>re</w:t>
        </w:r>
      </w:ins>
      <w:r>
        <w:t>run the</w:t>
      </w:r>
    </w:p>
    <w:p w14:paraId="27C624AE" w14:textId="13ABD82B" w:rsidR="0008396E" w:rsidRDefault="0008396E" w:rsidP="0008396E">
      <w:r>
        <w:t>permutation tests. We w</w:t>
      </w:r>
      <w:ins w:id="206" w:author="陈见聪" w:date="2016-09-26T17:49:00Z">
        <w:r w:rsidR="00C14322">
          <w:t>ould</w:t>
        </w:r>
      </w:ins>
      <w:del w:id="207" w:author="陈见聪" w:date="2016-09-26T17:49:00Z">
        <w:r w:rsidDel="00C14322">
          <w:delText>ill</w:delText>
        </w:r>
      </w:del>
      <w:r>
        <w:t xml:space="preserve"> like to note that this has a bias because we</w:t>
      </w:r>
    </w:p>
    <w:p w14:paraId="7779F6DB" w14:textId="2A541B8F" w:rsidR="0008396E" w:rsidRDefault="0008396E" w:rsidP="0008396E">
      <w:r>
        <w:t xml:space="preserve">ignore almost 2/3rd of the data, but </w:t>
      </w:r>
      <w:ins w:id="208" w:author="陈见聪" w:date="2016-09-26T17:49:00Z">
        <w:r w:rsidR="00C14322">
          <w:t xml:space="preserve">by </w:t>
        </w:r>
      </w:ins>
      <w:r>
        <w:t>doing so</w:t>
      </w:r>
      <w:ins w:id="209" w:author="陈见聪" w:date="2016-09-26T17:49:00Z">
        <w:r w:rsidR="00C14322">
          <w:t>,</w:t>
        </w:r>
      </w:ins>
      <w:r>
        <w:t xml:space="preserve"> </w:t>
      </w:r>
      <w:del w:id="210" w:author="陈见聪" w:date="2016-09-26T17:49:00Z">
        <w:r w:rsidDel="00C14322">
          <w:delText>does give</w:delText>
        </w:r>
      </w:del>
      <w:ins w:id="211" w:author="陈见聪" w:date="2016-09-26T17:49:00Z">
        <w:r w:rsidR="00C14322">
          <w:t>we do obtain</w:t>
        </w:r>
      </w:ins>
      <w:r>
        <w:t xml:space="preserve"> some answers</w:t>
      </w:r>
    </w:p>
    <w:p w14:paraId="1D0032FC" w14:textId="05D3788D" w:rsidR="0008396E" w:rsidRDefault="0008396E" w:rsidP="0008396E">
      <w:r>
        <w:t xml:space="preserve">that </w:t>
      </w:r>
      <w:del w:id="212" w:author="陈见聪" w:date="2016-09-26T17:49:00Z">
        <w:r w:rsidDel="00C14322">
          <w:delText>we were expecting</w:delText>
        </w:r>
      </w:del>
      <w:ins w:id="213" w:author="陈见聪" w:date="2016-09-26T17:49:00Z">
        <w:r w:rsidR="00C14322">
          <w:t>were expected</w:t>
        </w:r>
      </w:ins>
      <w:r>
        <w:t xml:space="preserve"> before running these tests, which were consistent with the authors' expectations.</w:t>
      </w:r>
    </w:p>
    <w:p w14:paraId="2BB0B81A" w14:textId="77777777" w:rsidR="0008396E" w:rsidRDefault="0008396E" w:rsidP="0008396E"/>
    <w:p w14:paraId="35938D05" w14:textId="77777777" w:rsidR="0008396E" w:rsidRDefault="0008396E" w:rsidP="0008396E">
      <w:r>
        <w:t>\begin{figure}[htbp]</w:t>
      </w:r>
    </w:p>
    <w:p w14:paraId="7895CEE8" w14:textId="77777777" w:rsidR="0008396E" w:rsidRDefault="0008396E" w:rsidP="0008396E">
      <w:r>
        <w:t>\centering</w:t>
      </w:r>
    </w:p>
    <w:p w14:paraId="262F8F2C" w14:textId="77777777" w:rsidR="0008396E" w:rsidRDefault="0008396E" w:rsidP="0008396E">
      <w:r>
        <w:t>\includegraphics[width=0.8\linewidth]{images/mid_ratio_perm_no_rts.png}</w:t>
      </w:r>
    </w:p>
    <w:p w14:paraId="09944C40" w14:textId="77777777" w:rsidR="0008396E" w:rsidRDefault="0008396E" w:rsidP="0008396E">
      <w:r>
        <w:t>\caption{Results for Permutation Tests without RTS  for Mid Ratios}</w:t>
      </w:r>
    </w:p>
    <w:p w14:paraId="193DEEBF" w14:textId="77777777" w:rsidR="0008396E" w:rsidRDefault="0008396E" w:rsidP="0008396E">
      <w:r>
        <w:t>\end{figure}</w:t>
      </w:r>
    </w:p>
    <w:p w14:paraId="77FCD167" w14:textId="77777777" w:rsidR="0008396E" w:rsidRDefault="0008396E" w:rsidP="0008396E"/>
    <w:p w14:paraId="38FA4937" w14:textId="6432E451" w:rsidR="0008396E" w:rsidRDefault="0008396E" w:rsidP="0008396E">
      <w:r>
        <w:t xml:space="preserve">Owing to the high $p$-values, now we </w:t>
      </w:r>
      <w:del w:id="214" w:author="陈见聪" w:date="2016-09-26T17:49:00Z">
        <w:r w:rsidDel="00C14322">
          <w:delText xml:space="preserve">may </w:delText>
        </w:r>
      </w:del>
      <w:ins w:id="215" w:author="陈见聪" w:date="2016-09-26T17:49:00Z">
        <w:r w:rsidR="00C14322">
          <w:t>would</w:t>
        </w:r>
        <w:r w:rsidR="00C14322">
          <w:t xml:space="preserve"> </w:t>
        </w:r>
      </w:ins>
      <w:r>
        <w:t>say that the data provided by each individual researchers looks like a</w:t>
      </w:r>
    </w:p>
    <w:p w14:paraId="74D792ED" w14:textId="77777777" w:rsidR="0008396E" w:rsidRDefault="0008396E" w:rsidP="0008396E">
      <w:r>
        <w:t>random partitioning when compared to the entire data pooled together</w:t>
      </w:r>
    </w:p>
    <w:p w14:paraId="0D2C8709" w14:textId="77777777" w:rsidR="0008396E" w:rsidRDefault="0008396E" w:rsidP="0008396E">
      <w:r>
        <w:t>excluding RTS, which gives some statistical evidence to RTS being the</w:t>
      </w:r>
    </w:p>
    <w:p w14:paraId="00451E58" w14:textId="77777777" w:rsidR="0008396E" w:rsidRDefault="0008396E" w:rsidP="0008396E">
      <w:r>
        <w:t>odd one out.</w:t>
      </w:r>
    </w:p>
    <w:p w14:paraId="76A9C0AD" w14:textId="77777777" w:rsidR="0008396E" w:rsidRDefault="0008396E" w:rsidP="0008396E"/>
    <w:p w14:paraId="69519B37" w14:textId="77777777" w:rsidR="0008396E" w:rsidRDefault="0008396E" w:rsidP="0008396E">
      <w:r>
        <w:t xml:space="preserve">    \subsection{Additional Tests for Digit</w:t>
      </w:r>
    </w:p>
    <w:p w14:paraId="7ABC8AA2" w14:textId="77777777" w:rsidR="0008396E" w:rsidRDefault="0008396E" w:rsidP="0008396E">
      <w:r>
        <w:t>Analysis}\label{additional-tests-for-digit-analysis}</w:t>
      </w:r>
    </w:p>
    <w:p w14:paraId="2E1F5A25" w14:textId="77777777" w:rsidR="0008396E" w:rsidRDefault="0008396E" w:rsidP="0008396E"/>
    <w:p w14:paraId="03D2097F" w14:textId="77777777" w:rsidR="0008396E" w:rsidRDefault="0008396E" w:rsidP="0008396E">
      <w:r>
        <w:t>For the terminal digit and equal digits tests, we extended the tests provided by</w:t>
      </w:r>
    </w:p>
    <w:p w14:paraId="2BC30EA0" w14:textId="77777777" w:rsidR="0008396E" w:rsidRDefault="0008396E" w:rsidP="0008396E">
      <w:r>
        <w:t>the authors by considering the individual contribution of the single</w:t>
      </w:r>
    </w:p>
    <w:p w14:paraId="7514E085" w14:textId="77777777" w:rsidR="0008396E" w:rsidRDefault="0008396E" w:rsidP="0008396E">
      <w:r>
        <w:t>members of the lab and performing</w:t>
      </w:r>
    </w:p>
    <w:p w14:paraId="3CF64AB3" w14:textId="77777777" w:rsidR="0008396E" w:rsidRDefault="0008396E" w:rsidP="0008396E">
      <w:r>
        <w:t>\begin{itemize}</w:t>
      </w:r>
    </w:p>
    <w:p w14:paraId="4F9C7C95" w14:textId="77777777" w:rsidR="0008396E" w:rsidRDefault="0008396E" w:rsidP="0008396E">
      <w:r>
        <w:t xml:space="preserve">    \item chi-square test for goodness of fit</w:t>
      </w:r>
    </w:p>
    <w:p w14:paraId="41644BE0" w14:textId="77777777" w:rsidR="0008396E" w:rsidRDefault="0008396E" w:rsidP="0008396E">
      <w:r>
        <w:t>for each of the lab members and outside labs for terminal digit analysis,</w:t>
      </w:r>
    </w:p>
    <w:p w14:paraId="3FBFB1DB" w14:textId="1AC5B1CF" w:rsidR="0008396E" w:rsidDel="00685622" w:rsidRDefault="0008396E" w:rsidP="0008396E">
      <w:pPr>
        <w:rPr>
          <w:del w:id="216" w:author="陈见聪" w:date="2016-09-26T17:55:00Z"/>
        </w:rPr>
      </w:pPr>
      <w:r>
        <w:t xml:space="preserve">    </w:t>
      </w:r>
      <w:del w:id="217" w:author="陈见聪" w:date="2016-09-26T17:55:00Z">
        <w:r w:rsidDel="00685622">
          <w:delText>\item chi-square test for goodness of fit for each of the lab</w:delText>
        </w:r>
      </w:del>
    </w:p>
    <w:p w14:paraId="38170476" w14:textId="032302A6" w:rsidR="0008396E" w:rsidRDefault="0008396E" w:rsidP="00685622">
      <w:del w:id="218" w:author="陈见聪" w:date="2016-09-26T17:55:00Z">
        <w:r w:rsidDel="00685622">
          <w:delText xml:space="preserve">members and outside labs for </w:delText>
        </w:r>
      </w:del>
      <w:ins w:id="219" w:author="陈见聪" w:date="2016-09-26T17:55:00Z">
        <w:r w:rsidR="00685622">
          <w:t xml:space="preserve">and </w:t>
        </w:r>
      </w:ins>
      <w:r>
        <w:t>equal digits analysis and,</w:t>
      </w:r>
    </w:p>
    <w:p w14:paraId="6612FDE7" w14:textId="77777777" w:rsidR="0008396E" w:rsidRDefault="0008396E" w:rsidP="0008396E">
      <w:r>
        <w:t xml:space="preserve">    \item permutation tests for terminal digit analysis considering RTS and the other investigators.</w:t>
      </w:r>
    </w:p>
    <w:p w14:paraId="01A37B5C" w14:textId="77777777" w:rsidR="0008396E" w:rsidRDefault="0008396E" w:rsidP="0008396E">
      <w:r>
        <w:t xml:space="preserve"> \end{itemize}</w:t>
      </w:r>
    </w:p>
    <w:p w14:paraId="77C0363C" w14:textId="77777777" w:rsidR="0008396E" w:rsidRDefault="0008396E" w:rsidP="0008396E"/>
    <w:p w14:paraId="23ED9662" w14:textId="77777777" w:rsidR="0008396E" w:rsidRDefault="0008396E" w:rsidP="0008396E">
      <w:r>
        <w:t xml:space="preserve">    \subsubsection{Chi-square test Tests for Terminal Digit</w:t>
      </w:r>
    </w:p>
    <w:p w14:paraId="6CAEF2E8" w14:textId="77777777" w:rsidR="0008396E" w:rsidRDefault="0008396E" w:rsidP="0008396E">
      <w:r>
        <w:t>Analysis}\label{chi-square-test-tests-for-terminal-digit-analysis}</w:t>
      </w:r>
    </w:p>
    <w:p w14:paraId="0EA9AF29" w14:textId="77777777" w:rsidR="0008396E" w:rsidRDefault="0008396E" w:rsidP="0008396E"/>
    <w:p w14:paraId="1EB17B8F" w14:textId="77777777" w:rsidR="0008396E" w:rsidRDefault="0008396E" w:rsidP="0008396E">
      <w:r>
        <w:t>To understand how single investigators contributions are distributed</w:t>
      </w:r>
    </w:p>
    <w:p w14:paraId="19DDD140" w14:textId="77777777" w:rsidR="0008396E" w:rsidRDefault="0008396E" w:rsidP="0008396E">
      <w:r>
        <w:t>with respect to RTS and the outside labs, we decided to analyze data</w:t>
      </w:r>
    </w:p>
    <w:p w14:paraId="6DB155D8" w14:textId="77777777" w:rsidR="0008396E" w:rsidRDefault="0008396E" w:rsidP="0008396E">
      <w:r>
        <w:t>from all the other investigators taken one by one. To do so, we</w:t>
      </w:r>
    </w:p>
    <w:p w14:paraId="47373841" w14:textId="77777777" w:rsidR="0008396E" w:rsidRDefault="0008396E" w:rsidP="0008396E">
      <w:r>
        <w:t>performed the chi-square test for goodness of fit for each of them. The</w:t>
      </w:r>
    </w:p>
    <w:p w14:paraId="2C75E7F6" w14:textId="77777777" w:rsidR="0008396E" w:rsidRDefault="0008396E" w:rsidP="0008396E">
      <w:r>
        <w:t>following tables summarized our results:</w:t>
      </w:r>
    </w:p>
    <w:p w14:paraId="425093BF" w14:textId="77777777" w:rsidR="0008396E" w:rsidRDefault="0008396E" w:rsidP="0008396E"/>
    <w:p w14:paraId="2840D5E3" w14:textId="77777777" w:rsidR="0008396E" w:rsidRDefault="0008396E" w:rsidP="0008396E">
      <w:r>
        <w:t>\begin{figure}[H]</w:t>
      </w:r>
    </w:p>
    <w:p w14:paraId="5A5A3496" w14:textId="77777777" w:rsidR="0008396E" w:rsidRDefault="0008396E" w:rsidP="0008396E">
      <w:r>
        <w:t>\centering</w:t>
      </w:r>
    </w:p>
    <w:p w14:paraId="51A05780" w14:textId="77777777" w:rsidR="0008396E" w:rsidRDefault="0008396E" w:rsidP="0008396E">
      <w:r>
        <w:t>\includegraphics[width=0.7\linewidth]{images/raaz_term_chi_summary.png}</w:t>
      </w:r>
    </w:p>
    <w:p w14:paraId="0F49B0C1" w14:textId="77777777" w:rsidR="0008396E" w:rsidRDefault="0008396E" w:rsidP="0008396E">
      <w:r>
        <w:t>\caption{Chi Square Tests for Terminal Digits in Coulter and Colony</w:t>
      </w:r>
    </w:p>
    <w:p w14:paraId="190E9B21" w14:textId="77777777" w:rsidR="0008396E" w:rsidRDefault="0008396E" w:rsidP="0008396E">
      <w:r>
        <w:t>Counts}</w:t>
      </w:r>
    </w:p>
    <w:p w14:paraId="6062119C" w14:textId="77777777" w:rsidR="0008396E" w:rsidRDefault="0008396E" w:rsidP="0008396E">
      <w:r>
        <w:t>\end{figure}</w:t>
      </w:r>
    </w:p>
    <w:p w14:paraId="2D4A7899" w14:textId="77777777" w:rsidR="0008396E" w:rsidRDefault="0008396E" w:rsidP="0008396E"/>
    <w:p w14:paraId="1D0140C7" w14:textId="77777777" w:rsidR="0008396E" w:rsidRDefault="0008396E" w:rsidP="0008396E">
      <w:r>
        <w:t>Reading the tables, one can notice that $p$ value for D, for Coulter Data is $&lt;1\%$.</w:t>
      </w:r>
    </w:p>
    <w:p w14:paraId="541ED8CD" w14:textId="77777777" w:rsidR="0008396E" w:rsidRDefault="0008396E" w:rsidP="0008396E"/>
    <w:p w14:paraId="3E700764" w14:textId="77777777" w:rsidR="0008396E" w:rsidRDefault="0008396E" w:rsidP="0008396E">
      <w:r>
        <w:t xml:space="preserve">    \subsubsection{Chi-square test Tests for Equal Digits</w:t>
      </w:r>
    </w:p>
    <w:p w14:paraId="6AD855C7" w14:textId="77777777" w:rsidR="0008396E" w:rsidRDefault="0008396E" w:rsidP="0008396E">
      <w:r>
        <w:t>Analysis}\label{chi-square-test-tests-for-equal-digits-analysis}</w:t>
      </w:r>
    </w:p>
    <w:p w14:paraId="085F93F4" w14:textId="77777777" w:rsidR="0008396E" w:rsidRDefault="0008396E" w:rsidP="0008396E"/>
    <w:p w14:paraId="55BBB767" w14:textId="77777777" w:rsidR="0008396E" w:rsidRDefault="0008396E" w:rsidP="0008396E">
      <w:r>
        <w:t>Also for the Equal Digits Analysis we performed the chi-square test for</w:t>
      </w:r>
    </w:p>
    <w:p w14:paraId="1D77DA5D" w14:textId="77777777" w:rsidR="0008396E" w:rsidRDefault="0008396E" w:rsidP="0008396E">
      <w:r>
        <w:t>goodness of fit using the data of the individual investigators in the</w:t>
      </w:r>
    </w:p>
    <w:p w14:paraId="1A00E380" w14:textId="77777777" w:rsidR="0008396E" w:rsidRDefault="0008396E" w:rsidP="0008396E">
      <w:r>
        <w:t>lab, in a similar fashion as before.</w:t>
      </w:r>
    </w:p>
    <w:p w14:paraId="2F246471" w14:textId="77777777" w:rsidR="0008396E" w:rsidRDefault="0008396E" w:rsidP="0008396E">
      <w:r>
        <w:t>\begin{figure}[H]</w:t>
      </w:r>
    </w:p>
    <w:p w14:paraId="222E0CB5" w14:textId="77777777" w:rsidR="0008396E" w:rsidRDefault="0008396E" w:rsidP="0008396E">
      <w:r>
        <w:t>\centering</w:t>
      </w:r>
    </w:p>
    <w:p w14:paraId="5BAA446F" w14:textId="77777777" w:rsidR="0008396E" w:rsidRDefault="0008396E" w:rsidP="0008396E">
      <w:r>
        <w:t>\includegraphics[width=0.9\linewidth]{images/raaz_eq_chi_elaborate.png}</w:t>
      </w:r>
    </w:p>
    <w:p w14:paraId="2E103782" w14:textId="77777777" w:rsidR="0008396E" w:rsidRDefault="0008396E" w:rsidP="0008396E">
      <w:r>
        <w:t>\caption{Chi Square Tests for Equal Terminal Pair in Coulter and Colony</w:t>
      </w:r>
    </w:p>
    <w:p w14:paraId="3F2E4042" w14:textId="77777777" w:rsidR="0008396E" w:rsidRDefault="0008396E" w:rsidP="0008396E">
      <w:r>
        <w:t>Counts}</w:t>
      </w:r>
    </w:p>
    <w:p w14:paraId="6C63E922" w14:textId="77777777" w:rsidR="0008396E" w:rsidRDefault="0008396E" w:rsidP="0008396E">
      <w:r>
        <w:t>\end{figure}</w:t>
      </w:r>
    </w:p>
    <w:p w14:paraId="4FF3B04A" w14:textId="77777777" w:rsidR="0008396E" w:rsidRDefault="0008396E" w:rsidP="0008396E"/>
    <w:p w14:paraId="52BEF94C" w14:textId="56F33657" w:rsidR="0008396E" w:rsidRDefault="0008396E" w:rsidP="0008396E">
      <w:r>
        <w:t>Here none of the $p$-values look abnormally low. One can argue that for $A$ it is very high, but going by the practice of deciding thresholds before seeing the results none of the results are surprising.</w:t>
      </w:r>
      <w:ins w:id="220" w:author="陈见聪" w:date="2016-09-26T17:59:00Z">
        <w:r w:rsidR="00685622">
          <w:t xml:space="preserve"> (ok)</w:t>
        </w:r>
      </w:ins>
    </w:p>
    <w:p w14:paraId="036EC077" w14:textId="712942C3" w:rsidR="0008396E" w:rsidRDefault="00685622" w:rsidP="0008396E">
      <w:ins w:id="221" w:author="陈见聪" w:date="2016-09-26T17:59:00Z">
        <w:r>
          <w:t xml:space="preserve"> </w:t>
        </w:r>
      </w:ins>
    </w:p>
    <w:p w14:paraId="4ADA3F44" w14:textId="77777777" w:rsidR="0008396E" w:rsidRDefault="0008396E" w:rsidP="0008396E">
      <w:r>
        <w:t xml:space="preserve">    \subsubsection{Permutation Test for Terminal Digit</w:t>
      </w:r>
    </w:p>
    <w:p w14:paraId="31B9E9B9" w14:textId="77777777" w:rsidR="0008396E" w:rsidRDefault="0008396E" w:rsidP="0008396E">
      <w:r>
        <w:t>Analysis}\label{permutation-test-for-terminal-digit-analysis}</w:t>
      </w:r>
    </w:p>
    <w:p w14:paraId="444825C3" w14:textId="77777777" w:rsidR="0008396E" w:rsidRDefault="0008396E" w:rsidP="0008396E"/>
    <w:p w14:paraId="1EDD9597" w14:textId="296DAC1F" w:rsidR="0008396E" w:rsidRDefault="0008396E" w:rsidP="0008396E">
      <w:r>
        <w:t xml:space="preserve">The following tables </w:t>
      </w:r>
      <w:del w:id="222" w:author="陈见聪" w:date="2016-09-26T17:59:00Z">
        <w:r w:rsidDel="00685622">
          <w:delText xml:space="preserve">illustrate </w:delText>
        </w:r>
      </w:del>
      <w:ins w:id="223" w:author="陈见聪" w:date="2016-09-26T17:59:00Z">
        <w:r w:rsidR="00685622">
          <w:t>explains</w:t>
        </w:r>
        <w:r w:rsidR="00685622">
          <w:t xml:space="preserve"> </w:t>
        </w:r>
      </w:ins>
      <w:r>
        <w:t>the permutation test results using the</w:t>
      </w:r>
    </w:p>
    <w:p w14:paraId="35C07CFA" w14:textId="77777777" w:rsidR="0008396E" w:rsidRDefault="0008396E" w:rsidP="0008396E">
      <w:r>
        <w:t>same test statistics as for mid-ratios:</w:t>
      </w:r>
    </w:p>
    <w:p w14:paraId="3487425C" w14:textId="77777777" w:rsidR="0008396E" w:rsidRDefault="0008396E" w:rsidP="0008396E"/>
    <w:p w14:paraId="44099E76" w14:textId="77777777" w:rsidR="0008396E" w:rsidRDefault="0008396E" w:rsidP="0008396E">
      <w:r>
        <w:t>\begin{figure}[H]</w:t>
      </w:r>
    </w:p>
    <w:p w14:paraId="4010E2F1" w14:textId="77777777" w:rsidR="0008396E" w:rsidRDefault="0008396E" w:rsidP="0008396E">
      <w:r>
        <w:t>\centering</w:t>
      </w:r>
    </w:p>
    <w:p w14:paraId="62DF1BBA" w14:textId="77777777" w:rsidR="0008396E" w:rsidRDefault="0008396E" w:rsidP="0008396E">
      <w:r>
        <w:t>\includegraphics[width=0.7\linewidth]{images/raaz_eq_perm_summary.png}</w:t>
      </w:r>
    </w:p>
    <w:p w14:paraId="2437A928" w14:textId="77777777" w:rsidR="0008396E" w:rsidRDefault="0008396E" w:rsidP="0008396E">
      <w:r>
        <w:t>\caption{Permutation Tests for Terminal Digit Analysis, Coulter counts}</w:t>
      </w:r>
    </w:p>
    <w:p w14:paraId="06611D4E" w14:textId="77777777" w:rsidR="0008396E" w:rsidRDefault="0008396E" w:rsidP="0008396E">
      <w:r>
        <w:t>\end{figure}</w:t>
      </w:r>
    </w:p>
    <w:p w14:paraId="56ADEE89" w14:textId="77777777" w:rsidR="0008396E" w:rsidRDefault="0008396E" w:rsidP="0008396E"/>
    <w:p w14:paraId="69A4D642" w14:textId="77777777" w:rsidR="0008396E" w:rsidRDefault="0008396E" w:rsidP="0008396E">
      <w:r>
        <w:t>In all the above cases, it is possible to see how RTS data is</w:t>
      </w:r>
    </w:p>
    <w:p w14:paraId="73BC8FAB" w14:textId="77777777" w:rsidR="0008396E" w:rsidRDefault="0008396E" w:rsidP="0008396E">
      <w:r>
        <w:t>consistently suspicious, which is a confirmation of the authors'</w:t>
      </w:r>
    </w:p>
    <w:p w14:paraId="23E09054" w14:textId="77777777" w:rsidR="0008396E" w:rsidRDefault="0008396E" w:rsidP="0008396E">
      <w:r>
        <w:t>suspects. And as pointed before, the huge fraction of data contributed</w:t>
      </w:r>
    </w:p>
    <w:p w14:paraId="790DAE12" w14:textId="77777777" w:rsidR="0008396E" w:rsidRDefault="0008396E" w:rsidP="0008396E">
      <w:r>
        <w:t>by RTS contributes towards the low $p$-values for other individual</w:t>
      </w:r>
    </w:p>
    <w:p w14:paraId="1CDBD44A" w14:textId="77777777" w:rsidR="0008396E" w:rsidRDefault="0008396E" w:rsidP="0008396E">
      <w:r>
        <w:t>researchers as well. We tried permutation tests after excluding RTS data</w:t>
      </w:r>
    </w:p>
    <w:p w14:paraId="386BD627" w14:textId="77777777" w:rsidR="0008396E" w:rsidRDefault="0008396E" w:rsidP="0008396E">
      <w:r>
        <w:t>and get better $p$-values as before, for brevity we do not mention the</w:t>
      </w:r>
    </w:p>
    <w:p w14:paraId="1C0363A5" w14:textId="77777777" w:rsidR="0008396E" w:rsidRDefault="0008396E" w:rsidP="0008396E">
      <w:r>
        <w:t>values here.</w:t>
      </w:r>
    </w:p>
    <w:p w14:paraId="491283BD" w14:textId="77777777" w:rsidR="0008396E" w:rsidRDefault="0008396E" w:rsidP="0008396E"/>
    <w:p w14:paraId="6654B87C" w14:textId="77777777" w:rsidR="0008396E" w:rsidRDefault="0008396E" w:rsidP="0008396E">
      <w:r>
        <w:t xml:space="preserve">    \section{Conclusion}\label{conclusion}</w:t>
      </w:r>
    </w:p>
    <w:p w14:paraId="5B364A2E" w14:textId="77777777" w:rsidR="0008396E" w:rsidRDefault="0008396E" w:rsidP="0008396E"/>
    <w:p w14:paraId="4CC8BE72" w14:textId="77777777" w:rsidR="0008396E" w:rsidRDefault="0008396E" w:rsidP="0008396E">
      <w:r>
        <w:t xml:space="preserve">    Data fraud is an extremely critical issue in science, engineering and</w:t>
      </w:r>
    </w:p>
    <w:p w14:paraId="4C3EFF4B" w14:textId="77777777" w:rsidR="0008396E" w:rsidRDefault="0008396E" w:rsidP="0008396E">
      <w:r>
        <w:t>many other fields. Methods to detect manipulated data are needed to</w:t>
      </w:r>
    </w:p>
    <w:p w14:paraId="27D4BEF5" w14:textId="77777777" w:rsidR="0008396E" w:rsidRDefault="0008396E" w:rsidP="0008396E">
      <w:r>
        <w:t>identify fraudulent research behaviors. Detecting frauds, however, is a</w:t>
      </w:r>
    </w:p>
    <w:p w14:paraId="27AE8742" w14:textId="77777777" w:rsidR="0008396E" w:rsidRDefault="0008396E" w:rsidP="0008396E">
      <w:r>
        <w:t>delicate matter. Challenging the credibility of a researcher or of a</w:t>
      </w:r>
    </w:p>
    <w:p w14:paraId="6D87C90A" w14:textId="77777777" w:rsidR="0008396E" w:rsidRDefault="0008396E" w:rsidP="0008396E">
      <w:r>
        <w:t>scientific work, in fact, can have heavy consequences for all the parties</w:t>
      </w:r>
    </w:p>
    <w:p w14:paraId="0D386B37" w14:textId="77777777" w:rsidR="0008396E" w:rsidRDefault="0008396E" w:rsidP="0008396E">
      <w:r>
        <w:t>involved in the process. Methodologies and techniques used in this kind</w:t>
      </w:r>
    </w:p>
    <w:p w14:paraId="4875C3B8" w14:textId="77777777" w:rsidR="0008396E" w:rsidRDefault="0008396E" w:rsidP="0008396E">
      <w:r>
        <w:t>of work need to be clear and widely accepted, and they need to produce</w:t>
      </w:r>
    </w:p>
    <w:p w14:paraId="68E24029" w14:textId="77777777" w:rsidR="0008396E" w:rsidRDefault="0008396E" w:rsidP="0008396E">
      <w:r>
        <w:t>results which leave minimal (ideally no) space to ambiguity. Independently, reproducibility of</w:t>
      </w:r>
    </w:p>
    <w:p w14:paraId="4AC44853" w14:textId="0E80ED3A" w:rsidR="0008396E" w:rsidRDefault="0008396E" w:rsidP="0008396E">
      <w:r>
        <w:t xml:space="preserve">results </w:t>
      </w:r>
      <w:del w:id="224" w:author="陈见聪" w:date="2016-09-26T18:00:00Z">
        <w:r w:rsidDel="00685622">
          <w:delText>is</w:delText>
        </w:r>
      </w:del>
      <w:ins w:id="225" w:author="陈见聪" w:date="2016-09-26T18:00:00Z">
        <w:r w:rsidR="00685622">
          <w:t>is</w:t>
        </w:r>
      </w:ins>
      <w:r>
        <w:t xml:space="preserve"> a fundamental element to rule out any doubts that could arise</w:t>
      </w:r>
    </w:p>
    <w:p w14:paraId="6717736A" w14:textId="77777777" w:rsidR="0008396E" w:rsidRDefault="0008396E" w:rsidP="0008396E">
      <w:r>
        <w:t>at any time.</w:t>
      </w:r>
    </w:p>
    <w:p w14:paraId="09B38C7E" w14:textId="77777777" w:rsidR="0008396E" w:rsidRDefault="0008396E" w:rsidP="0008396E"/>
    <w:p w14:paraId="48216F3A" w14:textId="77777777" w:rsidR="0008396E" w:rsidRDefault="0008396E" w:rsidP="0008396E">
      <w:r>
        <w:t>In our review, we carefully analyzed the authors' results</w:t>
      </w:r>
    </w:p>
    <w:p w14:paraId="45B4D96A" w14:textId="77777777" w:rsidR="0008396E" w:rsidRDefault="0008396E" w:rsidP="0008396E">
      <w:r>
        <w:t>and conclusions by: reproducing all the results that have been</w:t>
      </w:r>
    </w:p>
    <w:p w14:paraId="46058D13" w14:textId="77777777" w:rsidR="0008396E" w:rsidRDefault="0008396E" w:rsidP="0008396E">
      <w:r>
        <w:t>discussed in the paper and proposing and implementing additional tests to</w:t>
      </w:r>
    </w:p>
    <w:p w14:paraId="5E01FC60" w14:textId="77777777" w:rsidR="0008396E" w:rsidRDefault="0008396E" w:rsidP="0008396E">
      <w:r>
        <w:t>clarify doubts and suggesting additional possibilities to the authors.</w:t>
      </w:r>
    </w:p>
    <w:p w14:paraId="0D3BCCFD" w14:textId="77777777" w:rsidR="0008396E" w:rsidRDefault="0008396E" w:rsidP="0008396E"/>
    <w:p w14:paraId="4A33BEC8" w14:textId="77777777" w:rsidR="0008396E" w:rsidRDefault="0008396E" w:rsidP="0008396E">
      <w:r>
        <w:t>We found out that authors' results are correct, although it has not been</w:t>
      </w:r>
    </w:p>
    <w:p w14:paraId="3E2AD353" w14:textId="77777777" w:rsidR="0008396E" w:rsidRDefault="0008396E" w:rsidP="0008396E">
      <w:r>
        <w:t>possible to reproduce exactly all the experiments due to lack of some</w:t>
      </w:r>
    </w:p>
    <w:p w14:paraId="0BF9FABC" w14:textId="77777777" w:rsidR="0008396E" w:rsidRDefault="0008396E" w:rsidP="0008396E">
      <w:r>
        <w:t>key pieces of information (for instance how data has been</w:t>
      </w:r>
    </w:p>
    <w:p w14:paraId="1014C123" w14:textId="0AF0DE1F" w:rsidR="0008396E" w:rsidRDefault="0008396E" w:rsidP="0008396E">
      <w:r>
        <w:t xml:space="preserve">pre-processed). Moreover, we encourage the use of stronger tools like permutation tests and our demonstration can be considered as a promotion of the same. Such tests help the analysis to </w:t>
      </w:r>
      <w:del w:id="226" w:author="陈见聪" w:date="2016-09-26T18:02:00Z">
        <w:r w:rsidDel="00685622">
          <w:delText>get \textit{rid of assumptions</w:delText>
        </w:r>
      </w:del>
      <w:ins w:id="227" w:author="陈见聪" w:date="2016-09-26T18:02:00Z">
        <w:r w:rsidR="00685622">
          <w:t>validate data without introducing any assumptions</w:t>
        </w:r>
      </w:ins>
      <w:del w:id="228" w:author="陈见聪" w:date="2016-09-26T18:02:00Z">
        <w:r w:rsidDel="00685622">
          <w:delText>}</w:delText>
        </w:r>
      </w:del>
      <w:r>
        <w:t xml:space="preserve">, thereby shifting the focus from debate on assumptions to actual </w:t>
      </w:r>
      <w:ins w:id="229" w:author="陈见聪" w:date="2016-09-26T18:02:00Z">
        <w:r w:rsidR="00685622">
          <w:t xml:space="preserve">present </w:t>
        </w:r>
      </w:ins>
      <w:r>
        <w:t xml:space="preserve">anomalies </w:t>
      </w:r>
      <w:del w:id="230" w:author="陈见聪" w:date="2016-09-26T18:02:00Z">
        <w:r w:rsidDel="00685622">
          <w:delText>present</w:delText>
        </w:r>
      </w:del>
      <w:r>
        <w:t xml:space="preserve"> and to </w:t>
      </w:r>
      <w:ins w:id="231" w:author="陈见聪" w:date="2016-09-26T18:01:00Z">
        <w:r w:rsidR="00685622">
          <w:t xml:space="preserve">a </w:t>
        </w:r>
      </w:ins>
      <w:r>
        <w:t xml:space="preserve">better understanding of </w:t>
      </w:r>
      <w:ins w:id="232" w:author="陈见聪" w:date="2016-09-26T18:02:00Z">
        <w:r w:rsidR="00685622">
          <w:t xml:space="preserve">each </w:t>
        </w:r>
      </w:ins>
      <w:r>
        <w:t>individual</w:t>
      </w:r>
    </w:p>
    <w:p w14:paraId="07421018" w14:textId="128CF330" w:rsidR="0008396E" w:rsidRDefault="0008396E" w:rsidP="0008396E">
      <w:r>
        <w:t xml:space="preserve">investigator's data (besides the RTS) as to how </w:t>
      </w:r>
      <w:del w:id="233" w:author="陈见聪" w:date="2016-09-26T18:02:00Z">
        <w:r w:rsidDel="00685622">
          <w:delText>do they</w:delText>
        </w:r>
      </w:del>
      <w:ins w:id="234" w:author="陈见聪" w:date="2016-09-26T18:02:00Z">
        <w:r w:rsidR="00685622">
          <w:t>they</w:t>
        </w:r>
      </w:ins>
      <w:bookmarkStart w:id="235" w:name="_GoBack"/>
      <w:bookmarkEnd w:id="235"/>
      <w:r>
        <w:t xml:space="preserve"> compare to the general data pool.</w:t>
      </w:r>
    </w:p>
    <w:p w14:paraId="0C701AED" w14:textId="77777777" w:rsidR="0008396E" w:rsidRDefault="0008396E" w:rsidP="0008396E"/>
    <w:p w14:paraId="43C59E09" w14:textId="77777777" w:rsidR="0008396E" w:rsidRDefault="0008396E" w:rsidP="0008396E">
      <w:r>
        <w:t>At the end of our review, we do believe that there is a significant evidence that RTS has suspicious data, but we suggest the authors to collect additional material and investigate more, since some of our tests suggest that other investigator's</w:t>
      </w:r>
    </w:p>
    <w:p w14:paraId="0F4C91FE" w14:textId="77777777" w:rsidR="0008396E" w:rsidRDefault="0008396E" w:rsidP="0008396E">
      <w:r>
        <w:t>data have anomalies as well if we do not discount the huge fraction of data given by RTS.</w:t>
      </w:r>
    </w:p>
    <w:p w14:paraId="07898522" w14:textId="77777777" w:rsidR="0008396E" w:rsidRDefault="0008396E" w:rsidP="0008396E"/>
    <w:p w14:paraId="41C5243F" w14:textId="77777777" w:rsidR="0008396E" w:rsidRDefault="0008396E" w:rsidP="0008396E">
      <w:r>
        <w:t>\section*{Acknowledgments} % (fold)</w:t>
      </w:r>
    </w:p>
    <w:p w14:paraId="430C55E2" w14:textId="77777777" w:rsidR="0008396E" w:rsidRDefault="0008396E" w:rsidP="0008396E">
      <w:r>
        <w:t>\label{sec:acknowledgments}</w:t>
      </w:r>
    </w:p>
    <w:p w14:paraId="4B47A681" w14:textId="77777777" w:rsidR="0008396E" w:rsidRDefault="0008396E" w:rsidP="0008396E"/>
    <w:p w14:paraId="16CB6FD1" w14:textId="77777777" w:rsidR="0008396E" w:rsidRDefault="0008396E" w:rsidP="0008396E">
      <w:r>
        <w:t>We would like to thank the authors H. Pitt and H. Hill for publishing in an open journal, and making the data available for everyone. Also, we would like to thank Prof Philip Stark for his valuable and critical guidelines and timely feedback. We would also like to thank Yuansi Chen for valuable tips with python. As a final note, we would like to claim complete responsibility for all the opinions expressed in this paper.</w:t>
      </w:r>
    </w:p>
    <w:p w14:paraId="158D6D4F" w14:textId="77777777" w:rsidR="0008396E" w:rsidRDefault="0008396E" w:rsidP="0008396E"/>
    <w:p w14:paraId="6DA73501" w14:textId="77777777" w:rsidR="0008396E" w:rsidRDefault="0008396E" w:rsidP="0008396E">
      <w:r>
        <w:t>% section acknowledgments (end)</w:t>
      </w:r>
    </w:p>
    <w:p w14:paraId="42A9683D" w14:textId="77777777" w:rsidR="0008396E" w:rsidRDefault="0008396E" w:rsidP="0008396E"/>
    <w:p w14:paraId="7810D62E" w14:textId="77777777" w:rsidR="0008396E" w:rsidRDefault="0008396E" w:rsidP="0008396E"/>
    <w:p w14:paraId="38F5A3BD" w14:textId="77777777" w:rsidR="0008396E" w:rsidRDefault="0008396E" w:rsidP="0008396E">
      <w:r>
        <w:t>\bibliographystyle{apalike}</w:t>
      </w:r>
    </w:p>
    <w:p w14:paraId="42975B68" w14:textId="77777777" w:rsidR="0008396E" w:rsidRDefault="0008396E" w:rsidP="0008396E">
      <w:r>
        <w:t>\bibliography{biblio}</w:t>
      </w:r>
    </w:p>
    <w:p w14:paraId="439A8524" w14:textId="77777777" w:rsidR="0008396E" w:rsidRDefault="0008396E" w:rsidP="0008396E"/>
    <w:p w14:paraId="19F2802F" w14:textId="77777777" w:rsidR="0008396E" w:rsidRDefault="0008396E" w:rsidP="0008396E">
      <w:r>
        <w:t xml:space="preserve">    \end{document}</w:t>
      </w:r>
    </w:p>
    <w:p w14:paraId="072C5735" w14:textId="77777777" w:rsidR="0008396E" w:rsidRDefault="0008396E" w:rsidP="0008396E"/>
    <w:sectPr w:rsidR="0008396E" w:rsidSect="006739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见聪">
    <w15:presenceInfo w15:providerId="Windows Live" w15:userId="37d06c523a313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6E"/>
    <w:rsid w:val="0008396E"/>
    <w:rsid w:val="0062272D"/>
    <w:rsid w:val="00673980"/>
    <w:rsid w:val="00685622"/>
    <w:rsid w:val="006E3A2B"/>
    <w:rsid w:val="008D75E0"/>
    <w:rsid w:val="00A253F8"/>
    <w:rsid w:val="00B127F5"/>
    <w:rsid w:val="00B43938"/>
    <w:rsid w:val="00B60E60"/>
    <w:rsid w:val="00C14322"/>
    <w:rsid w:val="00FA780C"/>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E2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9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9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4061</Words>
  <Characters>23151</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陈见聪</dc:creator>
  <cp:keywords/>
  <dc:description/>
  <cp:lastModifiedBy>陈见聪</cp:lastModifiedBy>
  <cp:revision>3</cp:revision>
  <dcterms:created xsi:type="dcterms:W3CDTF">2016-09-26T23:33:00Z</dcterms:created>
  <dcterms:modified xsi:type="dcterms:W3CDTF">2016-09-27T01:03:00Z</dcterms:modified>
</cp:coreProperties>
</file>